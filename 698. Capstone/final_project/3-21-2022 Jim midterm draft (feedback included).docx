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087E1E" w14:textId="79CE221C" w:rsidR="00AA417F" w:rsidRPr="00A01F7E" w:rsidRDefault="00AA417F" w:rsidP="00A01F7E">
      <w:pPr>
        <w:spacing w:line="480" w:lineRule="auto"/>
        <w:contextualSpacing/>
        <w:jc w:val="both"/>
        <w:rPr>
          <w:rFonts w:ascii="Times New Roman" w:hAnsi="Times New Roman" w:cs="Times New Roman"/>
          <w:sz w:val="24"/>
          <w:szCs w:val="24"/>
        </w:rPr>
      </w:pPr>
    </w:p>
    <w:p w14:paraId="73FF8EC5" w14:textId="77777777" w:rsidR="00117CD3" w:rsidRPr="00A01F7E" w:rsidRDefault="00117CD3" w:rsidP="00A01F7E">
      <w:pPr>
        <w:spacing w:line="480" w:lineRule="auto"/>
        <w:contextualSpacing/>
        <w:jc w:val="both"/>
        <w:rPr>
          <w:rFonts w:ascii="Times New Roman" w:hAnsi="Times New Roman" w:cs="Times New Roman"/>
          <w:sz w:val="24"/>
          <w:szCs w:val="24"/>
        </w:rPr>
      </w:pPr>
    </w:p>
    <w:p w14:paraId="3E69DCD6" w14:textId="77777777" w:rsidR="00381E8C" w:rsidRPr="00A01F7E" w:rsidRDefault="00381E8C" w:rsidP="00A01F7E">
      <w:pPr>
        <w:spacing w:line="480" w:lineRule="auto"/>
        <w:contextualSpacing/>
        <w:jc w:val="both"/>
        <w:rPr>
          <w:rFonts w:ascii="Times New Roman" w:hAnsi="Times New Roman" w:cs="Times New Roman"/>
          <w:sz w:val="24"/>
          <w:szCs w:val="24"/>
        </w:rPr>
      </w:pPr>
    </w:p>
    <w:p w14:paraId="35EA3932" w14:textId="0ED5E2C8" w:rsidR="009E1D3C" w:rsidRPr="00A01F7E" w:rsidRDefault="009E1D3C" w:rsidP="00A01F7E">
      <w:pPr>
        <w:spacing w:line="480" w:lineRule="auto"/>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Running head: </w:t>
      </w:r>
      <w:r w:rsidR="00AA417F" w:rsidRPr="00A01F7E">
        <w:rPr>
          <w:rFonts w:ascii="Times New Roman" w:hAnsi="Times New Roman" w:cs="Times New Roman"/>
          <w:sz w:val="24"/>
          <w:szCs w:val="24"/>
        </w:rPr>
        <w:t>PREDICTION OF S&amp;P 500 USING TECHNICAL INDICATORS IN CONJUNCTION WITH RANDOM FOREST CLASSIFICATION</w:t>
      </w:r>
    </w:p>
    <w:p w14:paraId="15ABF5F2" w14:textId="5AE52A7B" w:rsidR="009E1D3C" w:rsidRPr="00A01F7E" w:rsidRDefault="009E1D3C" w:rsidP="00A01F7E">
      <w:pPr>
        <w:spacing w:line="480" w:lineRule="auto"/>
        <w:contextualSpacing/>
        <w:jc w:val="both"/>
        <w:rPr>
          <w:rFonts w:ascii="Times New Roman" w:hAnsi="Times New Roman" w:cs="Times New Roman"/>
          <w:sz w:val="24"/>
          <w:szCs w:val="24"/>
        </w:rPr>
      </w:pPr>
    </w:p>
    <w:p w14:paraId="0D2F93ED" w14:textId="6ED8B83D" w:rsidR="009E1D3C" w:rsidRDefault="009E1D3C" w:rsidP="00A01F7E">
      <w:pPr>
        <w:spacing w:line="480" w:lineRule="auto"/>
        <w:contextualSpacing/>
        <w:jc w:val="both"/>
        <w:rPr>
          <w:rFonts w:ascii="Times New Roman" w:hAnsi="Times New Roman" w:cs="Times New Roman"/>
          <w:sz w:val="24"/>
          <w:szCs w:val="24"/>
        </w:rPr>
      </w:pPr>
    </w:p>
    <w:p w14:paraId="0B20FAB8" w14:textId="0B3F274F" w:rsidR="003701E2" w:rsidRDefault="003701E2" w:rsidP="00A01F7E">
      <w:pPr>
        <w:spacing w:line="480" w:lineRule="auto"/>
        <w:contextualSpacing/>
        <w:jc w:val="both"/>
        <w:rPr>
          <w:rFonts w:ascii="Times New Roman" w:hAnsi="Times New Roman" w:cs="Times New Roman"/>
          <w:sz w:val="24"/>
          <w:szCs w:val="24"/>
        </w:rPr>
      </w:pPr>
    </w:p>
    <w:p w14:paraId="10D3B999" w14:textId="77777777" w:rsidR="003701E2" w:rsidRPr="00A01F7E" w:rsidRDefault="003701E2" w:rsidP="00A01F7E">
      <w:pPr>
        <w:spacing w:line="480" w:lineRule="auto"/>
        <w:contextualSpacing/>
        <w:jc w:val="both"/>
        <w:rPr>
          <w:rFonts w:ascii="Times New Roman" w:hAnsi="Times New Roman" w:cs="Times New Roman"/>
          <w:sz w:val="24"/>
          <w:szCs w:val="24"/>
        </w:rPr>
      </w:pPr>
    </w:p>
    <w:p w14:paraId="62B94567" w14:textId="0616B936" w:rsidR="00B24DB5" w:rsidRPr="00A01F7E" w:rsidRDefault="00B24DB5" w:rsidP="00A01F7E">
      <w:pPr>
        <w:spacing w:line="480" w:lineRule="auto"/>
        <w:contextualSpacing/>
        <w:jc w:val="center"/>
        <w:rPr>
          <w:rFonts w:ascii="Times New Roman" w:hAnsi="Times New Roman" w:cs="Times New Roman"/>
          <w:b/>
          <w:bCs/>
          <w:sz w:val="24"/>
          <w:szCs w:val="24"/>
        </w:rPr>
      </w:pPr>
      <w:r w:rsidRPr="00A01F7E">
        <w:rPr>
          <w:rFonts w:ascii="Times New Roman" w:hAnsi="Times New Roman" w:cs="Times New Roman"/>
          <w:b/>
          <w:bCs/>
          <w:sz w:val="24"/>
          <w:szCs w:val="24"/>
        </w:rPr>
        <w:t xml:space="preserve">Prediction of S&amp;P 500 using </w:t>
      </w:r>
      <w:r w:rsidR="00AA417F" w:rsidRPr="00A01F7E">
        <w:rPr>
          <w:rFonts w:ascii="Times New Roman" w:hAnsi="Times New Roman" w:cs="Times New Roman"/>
          <w:b/>
          <w:bCs/>
          <w:sz w:val="24"/>
          <w:szCs w:val="24"/>
        </w:rPr>
        <w:t>technical indicators in conjunction with random forest classification: Adjustment of risk and expected return to maximize profitability</w:t>
      </w:r>
    </w:p>
    <w:p w14:paraId="5EE9AAF8" w14:textId="2E150C7C" w:rsidR="00AA417F" w:rsidRPr="00A01F7E" w:rsidRDefault="00AA417F" w:rsidP="00A01F7E">
      <w:pPr>
        <w:spacing w:line="480" w:lineRule="auto"/>
        <w:contextualSpacing/>
        <w:jc w:val="center"/>
        <w:rPr>
          <w:rFonts w:ascii="Times New Roman" w:hAnsi="Times New Roman" w:cs="Times New Roman"/>
          <w:sz w:val="24"/>
          <w:szCs w:val="24"/>
        </w:rPr>
      </w:pPr>
    </w:p>
    <w:p w14:paraId="788CC0B1" w14:textId="77777777" w:rsidR="00117CD3" w:rsidRPr="00A01F7E" w:rsidRDefault="00117CD3" w:rsidP="00A01F7E">
      <w:pPr>
        <w:spacing w:line="480" w:lineRule="auto"/>
        <w:contextualSpacing/>
        <w:jc w:val="center"/>
        <w:rPr>
          <w:rFonts w:ascii="Times New Roman" w:hAnsi="Times New Roman" w:cs="Times New Roman"/>
          <w:sz w:val="24"/>
          <w:szCs w:val="24"/>
        </w:rPr>
      </w:pPr>
    </w:p>
    <w:p w14:paraId="1A196284" w14:textId="77777777" w:rsidR="00AA417F" w:rsidRPr="00A01F7E" w:rsidRDefault="00AA417F" w:rsidP="00A01F7E">
      <w:pPr>
        <w:spacing w:line="480" w:lineRule="auto"/>
        <w:contextualSpacing/>
        <w:jc w:val="center"/>
        <w:rPr>
          <w:rFonts w:ascii="Times New Roman" w:hAnsi="Times New Roman" w:cs="Times New Roman"/>
          <w:sz w:val="24"/>
          <w:szCs w:val="24"/>
        </w:rPr>
      </w:pPr>
    </w:p>
    <w:p w14:paraId="64E7157D" w14:textId="7912D66E" w:rsidR="009E1D3C" w:rsidRPr="00A01F7E" w:rsidRDefault="00B24DB5" w:rsidP="00A01F7E">
      <w:pPr>
        <w:spacing w:line="480" w:lineRule="auto"/>
        <w:contextualSpacing/>
        <w:jc w:val="center"/>
        <w:rPr>
          <w:rFonts w:ascii="Times New Roman" w:hAnsi="Times New Roman" w:cs="Times New Roman"/>
          <w:sz w:val="24"/>
          <w:szCs w:val="24"/>
        </w:rPr>
      </w:pPr>
      <w:r w:rsidRPr="00A01F7E">
        <w:rPr>
          <w:rFonts w:ascii="Times New Roman" w:hAnsi="Times New Roman" w:cs="Times New Roman"/>
          <w:sz w:val="24"/>
          <w:szCs w:val="24"/>
        </w:rPr>
        <w:t xml:space="preserve">Jimmy </w:t>
      </w:r>
      <w:r w:rsidR="009E1D3C" w:rsidRPr="00A01F7E">
        <w:rPr>
          <w:rFonts w:ascii="Times New Roman" w:hAnsi="Times New Roman" w:cs="Times New Roman"/>
          <w:sz w:val="24"/>
          <w:szCs w:val="24"/>
        </w:rPr>
        <w:t>Ng</w:t>
      </w:r>
    </w:p>
    <w:p w14:paraId="10304071" w14:textId="74D5EE53" w:rsidR="009E1D3C" w:rsidRPr="00A01F7E" w:rsidRDefault="00B24DB5" w:rsidP="00A01F7E">
      <w:pPr>
        <w:spacing w:line="480" w:lineRule="auto"/>
        <w:contextualSpacing/>
        <w:jc w:val="center"/>
        <w:rPr>
          <w:rFonts w:ascii="Times New Roman" w:hAnsi="Times New Roman" w:cs="Times New Roman"/>
          <w:sz w:val="24"/>
          <w:szCs w:val="24"/>
        </w:rPr>
      </w:pPr>
      <w:r w:rsidRPr="00A01F7E">
        <w:rPr>
          <w:rFonts w:ascii="Times New Roman" w:hAnsi="Times New Roman" w:cs="Times New Roman"/>
          <w:sz w:val="24"/>
          <w:szCs w:val="24"/>
        </w:rPr>
        <w:t>CUNY School of Professional Studies</w:t>
      </w:r>
    </w:p>
    <w:p w14:paraId="4E24ED66" w14:textId="1998483D" w:rsidR="00B24DB5" w:rsidRPr="00A01F7E" w:rsidRDefault="00B24DB5" w:rsidP="00A01F7E">
      <w:pPr>
        <w:spacing w:line="480" w:lineRule="auto"/>
        <w:contextualSpacing/>
        <w:jc w:val="center"/>
        <w:rPr>
          <w:rFonts w:ascii="Times New Roman" w:hAnsi="Times New Roman" w:cs="Times New Roman"/>
          <w:sz w:val="24"/>
          <w:szCs w:val="24"/>
        </w:rPr>
      </w:pPr>
      <w:r w:rsidRPr="00A01F7E">
        <w:rPr>
          <w:rFonts w:ascii="Times New Roman" w:hAnsi="Times New Roman" w:cs="Times New Roman"/>
          <w:sz w:val="24"/>
          <w:szCs w:val="24"/>
        </w:rPr>
        <w:t>Data 698</w:t>
      </w:r>
    </w:p>
    <w:p w14:paraId="021801D0" w14:textId="7C378421" w:rsidR="00B24DB5" w:rsidRDefault="00B24DB5" w:rsidP="00A01F7E">
      <w:pPr>
        <w:spacing w:line="480" w:lineRule="auto"/>
        <w:contextualSpacing/>
        <w:jc w:val="center"/>
        <w:rPr>
          <w:rFonts w:ascii="Times New Roman" w:hAnsi="Times New Roman" w:cs="Times New Roman"/>
          <w:sz w:val="24"/>
          <w:szCs w:val="24"/>
        </w:rPr>
      </w:pPr>
      <w:r w:rsidRPr="00A01F7E">
        <w:rPr>
          <w:rFonts w:ascii="Times New Roman" w:hAnsi="Times New Roman" w:cs="Times New Roman"/>
          <w:sz w:val="24"/>
          <w:szCs w:val="24"/>
        </w:rPr>
        <w:t>Spring 2022</w:t>
      </w:r>
    </w:p>
    <w:p w14:paraId="78D4EA3C" w14:textId="23523F01" w:rsidR="00B13376" w:rsidRPr="00A01F7E" w:rsidRDefault="00B13376" w:rsidP="00A01F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Mid-term draft</w:t>
      </w:r>
    </w:p>
    <w:p w14:paraId="3B1088E6" w14:textId="2624F556" w:rsidR="009E1D3C" w:rsidRPr="00A01F7E" w:rsidRDefault="009E1D3C" w:rsidP="00A01F7E">
      <w:pPr>
        <w:spacing w:line="480" w:lineRule="auto"/>
        <w:contextualSpacing/>
        <w:jc w:val="both"/>
        <w:rPr>
          <w:rFonts w:ascii="Times New Roman" w:hAnsi="Times New Roman" w:cs="Times New Roman"/>
          <w:b/>
          <w:bCs/>
          <w:sz w:val="24"/>
          <w:szCs w:val="24"/>
        </w:rPr>
      </w:pPr>
    </w:p>
    <w:p w14:paraId="7EE26980" w14:textId="77777777" w:rsidR="009E1D3C" w:rsidRPr="00A01F7E" w:rsidRDefault="009E1D3C" w:rsidP="00A01F7E">
      <w:pPr>
        <w:spacing w:line="480" w:lineRule="auto"/>
        <w:contextualSpacing/>
        <w:jc w:val="both"/>
        <w:rPr>
          <w:rFonts w:ascii="Times New Roman" w:hAnsi="Times New Roman" w:cs="Times New Roman"/>
          <w:b/>
          <w:bCs/>
          <w:sz w:val="24"/>
          <w:szCs w:val="24"/>
        </w:rPr>
      </w:pPr>
      <w:r w:rsidRPr="00A01F7E">
        <w:rPr>
          <w:rFonts w:ascii="Times New Roman" w:hAnsi="Times New Roman" w:cs="Times New Roman"/>
          <w:b/>
          <w:bCs/>
          <w:sz w:val="24"/>
          <w:szCs w:val="24"/>
        </w:rPr>
        <w:br w:type="page"/>
      </w:r>
    </w:p>
    <w:p w14:paraId="1C10919D" w14:textId="57A8B988" w:rsidR="004C5CC7" w:rsidRPr="00A01F7E" w:rsidRDefault="004C5CC7" w:rsidP="00A01F7E">
      <w:pPr>
        <w:spacing w:line="480" w:lineRule="auto"/>
        <w:contextualSpacing/>
        <w:jc w:val="both"/>
        <w:rPr>
          <w:rFonts w:ascii="Times New Roman" w:hAnsi="Times New Roman" w:cs="Times New Roman"/>
          <w:b/>
          <w:bCs/>
          <w:sz w:val="24"/>
          <w:szCs w:val="24"/>
        </w:rPr>
      </w:pPr>
      <w:r w:rsidRPr="00A01F7E">
        <w:rPr>
          <w:rFonts w:ascii="Times New Roman" w:hAnsi="Times New Roman" w:cs="Times New Roman"/>
          <w:b/>
          <w:bCs/>
          <w:sz w:val="24"/>
          <w:szCs w:val="24"/>
        </w:rPr>
        <w:lastRenderedPageBreak/>
        <w:t>Abstract</w:t>
      </w:r>
    </w:p>
    <w:p w14:paraId="45FF234F" w14:textId="10FBCFCB" w:rsidR="004C5CC7" w:rsidRPr="00A01F7E" w:rsidRDefault="007D7691" w:rsidP="00A01F7E">
      <w:pPr>
        <w:spacing w:line="480" w:lineRule="auto"/>
        <w:ind w:firstLine="720"/>
        <w:contextualSpacing/>
        <w:jc w:val="both"/>
        <w:rPr>
          <w:rFonts w:ascii="Times New Roman" w:hAnsi="Times New Roman" w:cs="Times New Roman"/>
          <w:b/>
          <w:bCs/>
          <w:sz w:val="24"/>
          <w:szCs w:val="24"/>
        </w:rPr>
      </w:pPr>
      <w:commentRangeStart w:id="0"/>
      <w:r w:rsidRPr="00A01F7E">
        <w:rPr>
          <w:rFonts w:ascii="Times New Roman" w:hAnsi="Times New Roman" w:cs="Times New Roman"/>
          <w:sz w:val="24"/>
          <w:szCs w:val="24"/>
        </w:rPr>
        <w:t xml:space="preserve">This study investigated the effectiveness of technical indicators in conjunction with machine learning model to predict stock price movement from the S&amp;P 500. We began our trading strategy by first calculating two Exponential Moving Averages (EMA) – 10-day versus 30-day EMA. The crossover between the two EMAs confirmed an up- or downtrend signal. Meanwhile, a buy signal </w:t>
      </w:r>
      <w:proofErr w:type="gramStart"/>
      <w:r w:rsidRPr="00A01F7E">
        <w:rPr>
          <w:rFonts w:ascii="Times New Roman" w:hAnsi="Times New Roman" w:cs="Times New Roman"/>
          <w:sz w:val="24"/>
          <w:szCs w:val="24"/>
        </w:rPr>
        <w:t>would be triggered</w:t>
      </w:r>
      <w:proofErr w:type="gramEnd"/>
      <w:r w:rsidRPr="00A01F7E">
        <w:rPr>
          <w:rFonts w:ascii="Times New Roman" w:hAnsi="Times New Roman" w:cs="Times New Roman"/>
          <w:sz w:val="24"/>
          <w:szCs w:val="24"/>
        </w:rPr>
        <w:t xml:space="preserve"> if Moving Average Convergence Divergence (MACD) and/or Relative Strength Index (RSI) flagged an oversold condition in conjunction with the EMA crossover signal; likewise, a sell signal would be triggered if MACD and/or RSI flagged an overbought condition in addition to the crossover signal. The combination of EMA and either MACD or RSI was to reduce the number of false positives. Furthermore, we calculated risk (beta) and change of expected return (week-over-week) and then passed these features along with the signals generated by above mentioned indicators into an algorithm of building a Random Forest (RF) model. We compared the actual return (alpha) of each set of trading strategies across the eleven industry sectors. The result indicated that the random forest classification outperformed the other strategies. We discussed whether this study questioned the prevailing view in the financial economic literature that the financial markets were generally efficient. Overall, technical analysis in conjunction with machine learning can substantially enhance the profitability of investment.</w:t>
      </w:r>
      <w:commentRangeEnd w:id="0"/>
      <w:r w:rsidR="00E4763E">
        <w:rPr>
          <w:rStyle w:val="CommentReference"/>
        </w:rPr>
        <w:commentReference w:id="0"/>
      </w:r>
      <w:r w:rsidR="004C5CC7" w:rsidRPr="00A01F7E">
        <w:rPr>
          <w:rFonts w:ascii="Times New Roman" w:hAnsi="Times New Roman" w:cs="Times New Roman"/>
          <w:b/>
          <w:bCs/>
          <w:sz w:val="24"/>
          <w:szCs w:val="24"/>
        </w:rPr>
        <w:br w:type="page"/>
      </w:r>
    </w:p>
    <w:p w14:paraId="136282EF" w14:textId="4FF00510" w:rsidR="004C5CC7" w:rsidRPr="00A01F7E" w:rsidRDefault="004C5CC7" w:rsidP="00A01F7E">
      <w:pPr>
        <w:spacing w:line="480" w:lineRule="auto"/>
        <w:contextualSpacing/>
        <w:jc w:val="both"/>
        <w:rPr>
          <w:rFonts w:ascii="Times New Roman" w:hAnsi="Times New Roman" w:cs="Times New Roman"/>
          <w:b/>
          <w:bCs/>
          <w:sz w:val="24"/>
          <w:szCs w:val="24"/>
        </w:rPr>
      </w:pPr>
      <w:r w:rsidRPr="00A01F7E">
        <w:rPr>
          <w:rFonts w:ascii="Times New Roman" w:hAnsi="Times New Roman" w:cs="Times New Roman"/>
          <w:b/>
          <w:bCs/>
          <w:sz w:val="24"/>
          <w:szCs w:val="24"/>
        </w:rPr>
        <w:lastRenderedPageBreak/>
        <w:t>Introduction</w:t>
      </w:r>
    </w:p>
    <w:p w14:paraId="779C7F2B" w14:textId="3A1FAC66" w:rsidR="00BE69E3" w:rsidRPr="00A01F7E" w:rsidRDefault="00DE16AC" w:rsidP="00A01F7E">
      <w:pPr>
        <w:spacing w:line="480" w:lineRule="auto"/>
        <w:ind w:firstLine="720"/>
        <w:contextualSpacing/>
        <w:jc w:val="both"/>
        <w:rPr>
          <w:rFonts w:ascii="Times New Roman" w:hAnsi="Times New Roman" w:cs="Times New Roman"/>
          <w:sz w:val="24"/>
          <w:szCs w:val="24"/>
        </w:rPr>
      </w:pPr>
      <w:commentRangeStart w:id="1"/>
      <w:r w:rsidRPr="00A01F7E">
        <w:rPr>
          <w:rFonts w:ascii="Times New Roman" w:hAnsi="Times New Roman" w:cs="Times New Roman"/>
          <w:sz w:val="24"/>
          <w:szCs w:val="24"/>
        </w:rPr>
        <w:t xml:space="preserve">Investors </w:t>
      </w:r>
      <w:proofErr w:type="gramStart"/>
      <w:r w:rsidRPr="00A01F7E">
        <w:rPr>
          <w:rFonts w:ascii="Times New Roman" w:hAnsi="Times New Roman" w:cs="Times New Roman"/>
          <w:sz w:val="24"/>
          <w:szCs w:val="24"/>
        </w:rPr>
        <w:t xml:space="preserve">are always </w:t>
      </w:r>
      <w:r w:rsidR="00DE04A4" w:rsidRPr="00A01F7E">
        <w:rPr>
          <w:rFonts w:ascii="Times New Roman" w:hAnsi="Times New Roman" w:cs="Times New Roman"/>
          <w:sz w:val="24"/>
          <w:szCs w:val="24"/>
        </w:rPr>
        <w:t>driven</w:t>
      </w:r>
      <w:proofErr w:type="gramEnd"/>
      <w:r w:rsidR="00DE04A4" w:rsidRPr="00A01F7E">
        <w:rPr>
          <w:rFonts w:ascii="Times New Roman" w:hAnsi="Times New Roman" w:cs="Times New Roman"/>
          <w:sz w:val="24"/>
          <w:szCs w:val="24"/>
        </w:rPr>
        <w:t xml:space="preserve"> to maximize </w:t>
      </w:r>
      <w:r w:rsidR="000065BE" w:rsidRPr="00A01F7E">
        <w:rPr>
          <w:rFonts w:ascii="Times New Roman" w:hAnsi="Times New Roman" w:cs="Times New Roman"/>
          <w:sz w:val="24"/>
          <w:szCs w:val="24"/>
        </w:rPr>
        <w:t xml:space="preserve">profits by </w:t>
      </w:r>
      <w:r w:rsidR="005703D0" w:rsidRPr="00A01F7E">
        <w:rPr>
          <w:rFonts w:ascii="Times New Roman" w:hAnsi="Times New Roman" w:cs="Times New Roman"/>
          <w:sz w:val="24"/>
          <w:szCs w:val="24"/>
        </w:rPr>
        <w:t>reducing</w:t>
      </w:r>
      <w:r w:rsidR="000065BE" w:rsidRPr="00A01F7E">
        <w:rPr>
          <w:rFonts w:ascii="Times New Roman" w:hAnsi="Times New Roman" w:cs="Times New Roman"/>
          <w:sz w:val="24"/>
          <w:szCs w:val="24"/>
        </w:rPr>
        <w:t xml:space="preserve"> uncertainty in the </w:t>
      </w:r>
      <w:r w:rsidR="0068551D" w:rsidRPr="00A01F7E">
        <w:rPr>
          <w:rFonts w:ascii="Times New Roman" w:hAnsi="Times New Roman" w:cs="Times New Roman"/>
          <w:sz w:val="24"/>
          <w:szCs w:val="24"/>
        </w:rPr>
        <w:t>decision-making</w:t>
      </w:r>
      <w:r w:rsidR="000065BE" w:rsidRPr="00A01F7E">
        <w:rPr>
          <w:rFonts w:ascii="Times New Roman" w:hAnsi="Times New Roman" w:cs="Times New Roman"/>
          <w:sz w:val="24"/>
          <w:szCs w:val="24"/>
        </w:rPr>
        <w:t xml:space="preserve"> process</w:t>
      </w:r>
      <w:commentRangeEnd w:id="1"/>
      <w:r w:rsidR="00E4763E">
        <w:rPr>
          <w:rStyle w:val="CommentReference"/>
        </w:rPr>
        <w:commentReference w:id="1"/>
      </w:r>
      <w:r w:rsidR="000065BE" w:rsidRPr="00A01F7E">
        <w:rPr>
          <w:rFonts w:ascii="Times New Roman" w:hAnsi="Times New Roman" w:cs="Times New Roman"/>
          <w:sz w:val="24"/>
          <w:szCs w:val="24"/>
        </w:rPr>
        <w:t xml:space="preserve">. The profitability of </w:t>
      </w:r>
      <w:r w:rsidR="0068551D" w:rsidRPr="00A01F7E">
        <w:rPr>
          <w:rFonts w:ascii="Times New Roman" w:hAnsi="Times New Roman" w:cs="Times New Roman"/>
          <w:sz w:val="24"/>
          <w:szCs w:val="24"/>
        </w:rPr>
        <w:t xml:space="preserve">investing in financial asset heavily relies on </w:t>
      </w:r>
      <w:r w:rsidR="000065BE" w:rsidRPr="00A01F7E">
        <w:rPr>
          <w:rFonts w:ascii="Times New Roman" w:hAnsi="Times New Roman" w:cs="Times New Roman"/>
          <w:sz w:val="24"/>
          <w:szCs w:val="24"/>
        </w:rPr>
        <w:t>the success of making correct prediction of</w:t>
      </w:r>
      <w:r w:rsidR="0068551D" w:rsidRPr="00A01F7E">
        <w:rPr>
          <w:rFonts w:ascii="Times New Roman" w:hAnsi="Times New Roman" w:cs="Times New Roman"/>
          <w:sz w:val="24"/>
          <w:szCs w:val="24"/>
        </w:rPr>
        <w:t xml:space="preserve"> future movement of the market prices of financial asset. Therefore, the goal of investing is always about making as many correct</w:t>
      </w:r>
      <w:r w:rsidR="00DE04A4" w:rsidRPr="00A01F7E">
        <w:rPr>
          <w:rFonts w:ascii="Times New Roman" w:hAnsi="Times New Roman" w:cs="Times New Roman"/>
          <w:sz w:val="24"/>
          <w:szCs w:val="24"/>
        </w:rPr>
        <w:t xml:space="preserve"> predictions and</w:t>
      </w:r>
      <w:r w:rsidR="0068551D" w:rsidRPr="00A01F7E">
        <w:rPr>
          <w:rFonts w:ascii="Times New Roman" w:hAnsi="Times New Roman" w:cs="Times New Roman"/>
          <w:sz w:val="24"/>
          <w:szCs w:val="24"/>
        </w:rPr>
        <w:t xml:space="preserve"> decisions as possible to maximizing returns. </w:t>
      </w:r>
      <w:r w:rsidR="00DE04A4" w:rsidRPr="00A01F7E">
        <w:rPr>
          <w:rFonts w:ascii="Times New Roman" w:hAnsi="Times New Roman" w:cs="Times New Roman"/>
          <w:sz w:val="24"/>
          <w:szCs w:val="24"/>
        </w:rPr>
        <w:t xml:space="preserve">However, </w:t>
      </w:r>
      <w:r w:rsidR="00443B55" w:rsidRPr="00A01F7E">
        <w:rPr>
          <w:rFonts w:ascii="Times New Roman" w:hAnsi="Times New Roman" w:cs="Times New Roman"/>
          <w:sz w:val="24"/>
          <w:szCs w:val="24"/>
        </w:rPr>
        <w:t xml:space="preserve">there is a strong academic </w:t>
      </w:r>
      <w:commentRangeStart w:id="2"/>
      <w:r w:rsidR="00443B55" w:rsidRPr="00A01F7E">
        <w:rPr>
          <w:rFonts w:ascii="Times New Roman" w:hAnsi="Times New Roman" w:cs="Times New Roman"/>
          <w:sz w:val="24"/>
          <w:szCs w:val="24"/>
        </w:rPr>
        <w:t xml:space="preserve">opposition to </w:t>
      </w:r>
      <w:r w:rsidR="003148BC" w:rsidRPr="00A01F7E">
        <w:rPr>
          <w:rFonts w:ascii="Times New Roman" w:hAnsi="Times New Roman" w:cs="Times New Roman"/>
          <w:sz w:val="24"/>
          <w:szCs w:val="24"/>
        </w:rPr>
        <w:t xml:space="preserve">making profits from </w:t>
      </w:r>
      <w:r w:rsidR="00BE69E3" w:rsidRPr="00A01F7E">
        <w:rPr>
          <w:rFonts w:ascii="Times New Roman" w:hAnsi="Times New Roman" w:cs="Times New Roman"/>
          <w:sz w:val="24"/>
          <w:szCs w:val="24"/>
        </w:rPr>
        <w:t xml:space="preserve">prediction of </w:t>
      </w:r>
      <w:r w:rsidR="00443B55" w:rsidRPr="00A01F7E">
        <w:rPr>
          <w:rFonts w:ascii="Times New Roman" w:hAnsi="Times New Roman" w:cs="Times New Roman"/>
          <w:sz w:val="24"/>
          <w:szCs w:val="24"/>
        </w:rPr>
        <w:t>stock market price</w:t>
      </w:r>
      <w:r w:rsidR="00BE69E3" w:rsidRPr="00A01F7E">
        <w:rPr>
          <w:rFonts w:ascii="Times New Roman" w:hAnsi="Times New Roman" w:cs="Times New Roman"/>
          <w:sz w:val="24"/>
          <w:szCs w:val="24"/>
        </w:rPr>
        <w:t>s</w:t>
      </w:r>
      <w:r w:rsidR="003148BC" w:rsidRPr="00A01F7E">
        <w:rPr>
          <w:rFonts w:ascii="Times New Roman" w:hAnsi="Times New Roman" w:cs="Times New Roman"/>
          <w:sz w:val="24"/>
          <w:szCs w:val="24"/>
        </w:rPr>
        <w:t>,</w:t>
      </w:r>
      <w:commentRangeEnd w:id="2"/>
      <w:r w:rsidR="00E4763E">
        <w:rPr>
          <w:rStyle w:val="CommentReference"/>
        </w:rPr>
        <w:commentReference w:id="2"/>
      </w:r>
      <w:r w:rsidR="00443B55" w:rsidRPr="00A01F7E">
        <w:rPr>
          <w:rFonts w:ascii="Times New Roman" w:hAnsi="Times New Roman" w:cs="Times New Roman"/>
          <w:sz w:val="24"/>
          <w:szCs w:val="24"/>
        </w:rPr>
        <w:t xml:space="preserve"> and the rationale is that asset prices already reflect all available information.</w:t>
      </w:r>
      <w:r w:rsidR="00D2069E" w:rsidRPr="00A01F7E">
        <w:rPr>
          <w:rFonts w:ascii="Times New Roman" w:hAnsi="Times New Roman" w:cs="Times New Roman"/>
          <w:sz w:val="24"/>
          <w:szCs w:val="24"/>
        </w:rPr>
        <w:t xml:space="preserve"> The Efficient Market Hypothesis (EMH) argues that markets are efficient, and therefore</w:t>
      </w:r>
      <w:r w:rsidR="00BE69E3" w:rsidRPr="00A01F7E">
        <w:rPr>
          <w:rFonts w:ascii="Times New Roman" w:hAnsi="Times New Roman" w:cs="Times New Roman"/>
          <w:sz w:val="24"/>
          <w:szCs w:val="24"/>
        </w:rPr>
        <w:t xml:space="preserve"> there is no room left</w:t>
      </w:r>
      <w:r w:rsidR="00D2069E" w:rsidRPr="00A01F7E">
        <w:rPr>
          <w:rFonts w:ascii="Times New Roman" w:hAnsi="Times New Roman" w:cs="Times New Roman"/>
          <w:sz w:val="24"/>
          <w:szCs w:val="24"/>
        </w:rPr>
        <w:t xml:space="preserve"> to generate excess profits by investing since everything </w:t>
      </w:r>
      <w:proofErr w:type="gramStart"/>
      <w:r w:rsidR="00D2069E" w:rsidRPr="00A01F7E">
        <w:rPr>
          <w:rFonts w:ascii="Times New Roman" w:hAnsi="Times New Roman" w:cs="Times New Roman"/>
          <w:sz w:val="24"/>
          <w:szCs w:val="24"/>
        </w:rPr>
        <w:t>is already fairly and accurately priced</w:t>
      </w:r>
      <w:proofErr w:type="gramEnd"/>
      <w:r w:rsidR="00D2069E" w:rsidRPr="00A01F7E">
        <w:rPr>
          <w:rFonts w:ascii="Times New Roman" w:hAnsi="Times New Roman" w:cs="Times New Roman"/>
          <w:sz w:val="24"/>
          <w:szCs w:val="24"/>
        </w:rPr>
        <w:t xml:space="preserve"> (</w:t>
      </w:r>
      <w:proofErr w:type="spellStart"/>
      <w:r w:rsidR="00D2069E" w:rsidRPr="00A01F7E">
        <w:rPr>
          <w:rFonts w:ascii="Times New Roman" w:hAnsi="Times New Roman" w:cs="Times New Roman"/>
          <w:sz w:val="24"/>
          <w:szCs w:val="24"/>
        </w:rPr>
        <w:t>Fama</w:t>
      </w:r>
      <w:proofErr w:type="spellEnd"/>
      <w:r w:rsidR="00D2069E" w:rsidRPr="00A01F7E">
        <w:rPr>
          <w:rFonts w:ascii="Times New Roman" w:hAnsi="Times New Roman" w:cs="Times New Roman"/>
          <w:sz w:val="24"/>
          <w:szCs w:val="24"/>
        </w:rPr>
        <w:t>, 1970).</w:t>
      </w:r>
      <w:r w:rsidR="00443B55" w:rsidRPr="00A01F7E">
        <w:rPr>
          <w:rFonts w:ascii="Times New Roman" w:hAnsi="Times New Roman" w:cs="Times New Roman"/>
          <w:sz w:val="24"/>
          <w:szCs w:val="24"/>
        </w:rPr>
        <w:t xml:space="preserve"> </w:t>
      </w:r>
      <w:r w:rsidR="003148BC" w:rsidRPr="00A01F7E">
        <w:rPr>
          <w:rFonts w:ascii="Times New Roman" w:hAnsi="Times New Roman" w:cs="Times New Roman"/>
          <w:sz w:val="24"/>
          <w:szCs w:val="24"/>
        </w:rPr>
        <w:t>I</w:t>
      </w:r>
      <w:r w:rsidR="00443B55" w:rsidRPr="00A01F7E">
        <w:rPr>
          <w:rFonts w:ascii="Times New Roman" w:hAnsi="Times New Roman" w:cs="Times New Roman"/>
          <w:sz w:val="24"/>
          <w:szCs w:val="24"/>
        </w:rPr>
        <w:t>t is</w:t>
      </w:r>
      <w:r w:rsidR="003148BC" w:rsidRPr="00A01F7E">
        <w:rPr>
          <w:rFonts w:ascii="Times New Roman" w:hAnsi="Times New Roman" w:cs="Times New Roman"/>
          <w:sz w:val="24"/>
          <w:szCs w:val="24"/>
        </w:rPr>
        <w:t xml:space="preserve"> simply</w:t>
      </w:r>
      <w:r w:rsidR="00443B55" w:rsidRPr="00A01F7E">
        <w:rPr>
          <w:rFonts w:ascii="Times New Roman" w:hAnsi="Times New Roman" w:cs="Times New Roman"/>
          <w:sz w:val="24"/>
          <w:szCs w:val="24"/>
        </w:rPr>
        <w:t xml:space="preserve"> impossible to “beat the market” consistently on a risk-adjusted basis since market prices should only react to new information. </w:t>
      </w:r>
      <w:r w:rsidR="00BE69E3" w:rsidRPr="00A01F7E">
        <w:rPr>
          <w:rFonts w:ascii="Times New Roman" w:hAnsi="Times New Roman" w:cs="Times New Roman"/>
          <w:sz w:val="24"/>
          <w:szCs w:val="24"/>
        </w:rPr>
        <w:t xml:space="preserve">The EMH strongly argues that </w:t>
      </w:r>
      <w:r w:rsidR="006002DB" w:rsidRPr="00A01F7E">
        <w:rPr>
          <w:rFonts w:ascii="Times New Roman" w:hAnsi="Times New Roman" w:cs="Times New Roman"/>
          <w:sz w:val="24"/>
          <w:szCs w:val="24"/>
        </w:rPr>
        <w:t>prices already reflect all available, relevant information about the actual value of the underlying assets</w:t>
      </w:r>
      <w:r w:rsidR="00BE69E3" w:rsidRPr="00A01F7E">
        <w:rPr>
          <w:rFonts w:ascii="Times New Roman" w:hAnsi="Times New Roman" w:cs="Times New Roman"/>
          <w:sz w:val="24"/>
          <w:szCs w:val="24"/>
        </w:rPr>
        <w:t xml:space="preserve"> in an efficient market</w:t>
      </w:r>
      <w:r w:rsidR="006002DB" w:rsidRPr="00A01F7E">
        <w:rPr>
          <w:rFonts w:ascii="Times New Roman" w:hAnsi="Times New Roman" w:cs="Times New Roman"/>
          <w:sz w:val="24"/>
          <w:szCs w:val="24"/>
        </w:rPr>
        <w:t>.</w:t>
      </w:r>
      <w:r w:rsidR="00D2069E" w:rsidRPr="00A01F7E">
        <w:rPr>
          <w:rFonts w:ascii="Times New Roman" w:hAnsi="Times New Roman" w:cs="Times New Roman"/>
          <w:sz w:val="24"/>
          <w:szCs w:val="24"/>
        </w:rPr>
        <w:t xml:space="preserve"> </w:t>
      </w:r>
      <w:r w:rsidR="00BE69E3" w:rsidRPr="00A01F7E">
        <w:rPr>
          <w:rFonts w:ascii="Times New Roman" w:hAnsi="Times New Roman" w:cs="Times New Roman"/>
          <w:sz w:val="24"/>
          <w:szCs w:val="24"/>
        </w:rPr>
        <w:t xml:space="preserve">Thus, the idea of generating profits from prediction of </w:t>
      </w:r>
      <w:r w:rsidR="00FF0E4E" w:rsidRPr="00A01F7E">
        <w:rPr>
          <w:rFonts w:ascii="Times New Roman" w:hAnsi="Times New Roman" w:cs="Times New Roman"/>
          <w:sz w:val="24"/>
          <w:szCs w:val="24"/>
        </w:rPr>
        <w:t>stock price movement</w:t>
      </w:r>
      <w:r w:rsidR="00BE69E3" w:rsidRPr="00A01F7E">
        <w:rPr>
          <w:rFonts w:ascii="Times New Roman" w:hAnsi="Times New Roman" w:cs="Times New Roman"/>
          <w:sz w:val="24"/>
          <w:szCs w:val="24"/>
        </w:rPr>
        <w:t xml:space="preserve"> based on existing trading data is futile.</w:t>
      </w:r>
    </w:p>
    <w:p w14:paraId="39B8EB2E" w14:textId="3B3BEA43" w:rsidR="00A05B68" w:rsidRPr="00A01F7E" w:rsidRDefault="00547E1C" w:rsidP="00A01F7E">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If we were to assume that the markets are </w:t>
      </w:r>
      <w:del w:id="3" w:author="Arthur O'Connor" w:date="2022-03-21T16:08:00Z">
        <w:r w:rsidRPr="00A01F7E" w:rsidDel="00E4763E">
          <w:rPr>
            <w:rFonts w:ascii="Times New Roman" w:hAnsi="Times New Roman" w:cs="Times New Roman"/>
            <w:sz w:val="24"/>
            <w:szCs w:val="24"/>
          </w:rPr>
          <w:delText>effective</w:delText>
        </w:r>
      </w:del>
      <w:ins w:id="4" w:author="Arthur O'Connor" w:date="2022-03-21T16:08:00Z">
        <w:r w:rsidR="00E4763E">
          <w:rPr>
            <w:rFonts w:ascii="Times New Roman" w:hAnsi="Times New Roman" w:cs="Times New Roman"/>
            <w:sz w:val="24"/>
            <w:szCs w:val="24"/>
          </w:rPr>
          <w:t>efficient</w:t>
        </w:r>
      </w:ins>
      <w:r w:rsidRPr="00A01F7E">
        <w:rPr>
          <w:rFonts w:ascii="Times New Roman" w:hAnsi="Times New Roman" w:cs="Times New Roman"/>
          <w:sz w:val="24"/>
          <w:szCs w:val="24"/>
        </w:rPr>
        <w:t xml:space="preserve">, we would not be able to create </w:t>
      </w:r>
      <w:r w:rsidR="00120D80" w:rsidRPr="00A01F7E">
        <w:rPr>
          <w:rFonts w:ascii="Times New Roman" w:hAnsi="Times New Roman" w:cs="Times New Roman"/>
          <w:sz w:val="24"/>
          <w:szCs w:val="24"/>
        </w:rPr>
        <w:t>any</w:t>
      </w:r>
      <w:r w:rsidRPr="00A01F7E">
        <w:rPr>
          <w:rFonts w:ascii="Times New Roman" w:hAnsi="Times New Roman" w:cs="Times New Roman"/>
          <w:sz w:val="24"/>
          <w:szCs w:val="24"/>
        </w:rPr>
        <w:t xml:space="preserve"> model</w:t>
      </w:r>
      <w:r w:rsidR="00120D80" w:rsidRPr="00A01F7E">
        <w:rPr>
          <w:rFonts w:ascii="Times New Roman" w:hAnsi="Times New Roman" w:cs="Times New Roman"/>
          <w:sz w:val="24"/>
          <w:szCs w:val="24"/>
        </w:rPr>
        <w:t xml:space="preserve"> or trading strategy that can “beat the market”</w:t>
      </w:r>
      <w:r w:rsidRPr="00A01F7E">
        <w:rPr>
          <w:rFonts w:ascii="Times New Roman" w:hAnsi="Times New Roman" w:cs="Times New Roman"/>
          <w:sz w:val="24"/>
          <w:szCs w:val="24"/>
        </w:rPr>
        <w:t xml:space="preserve"> and provide excess returns to investors. </w:t>
      </w:r>
      <w:r w:rsidR="00640872" w:rsidRPr="00A01F7E">
        <w:rPr>
          <w:rFonts w:ascii="Times New Roman" w:hAnsi="Times New Roman" w:cs="Times New Roman"/>
          <w:sz w:val="24"/>
          <w:szCs w:val="24"/>
        </w:rPr>
        <w:t>However, i</w:t>
      </w:r>
      <w:r w:rsidR="005703D0" w:rsidRPr="00A01F7E">
        <w:rPr>
          <w:rFonts w:ascii="Times New Roman" w:hAnsi="Times New Roman" w:cs="Times New Roman"/>
          <w:sz w:val="24"/>
          <w:szCs w:val="24"/>
        </w:rPr>
        <w:t>nvestors</w:t>
      </w:r>
      <w:r w:rsidR="00120D80" w:rsidRPr="00A01F7E">
        <w:rPr>
          <w:rFonts w:ascii="Times New Roman" w:hAnsi="Times New Roman" w:cs="Times New Roman"/>
          <w:sz w:val="24"/>
          <w:szCs w:val="24"/>
        </w:rPr>
        <w:t xml:space="preserve"> </w:t>
      </w:r>
      <w:r w:rsidR="005703D0" w:rsidRPr="00A01F7E">
        <w:rPr>
          <w:rFonts w:ascii="Times New Roman" w:hAnsi="Times New Roman" w:cs="Times New Roman"/>
          <w:sz w:val="24"/>
          <w:szCs w:val="24"/>
        </w:rPr>
        <w:t xml:space="preserve">do </w:t>
      </w:r>
      <w:r w:rsidR="00120D80" w:rsidRPr="00A01F7E">
        <w:rPr>
          <w:rFonts w:ascii="Times New Roman" w:hAnsi="Times New Roman" w:cs="Times New Roman"/>
          <w:sz w:val="24"/>
          <w:szCs w:val="24"/>
        </w:rPr>
        <w:t xml:space="preserve">realize that </w:t>
      </w:r>
      <w:r w:rsidR="005703D0" w:rsidRPr="00A01F7E">
        <w:rPr>
          <w:rFonts w:ascii="Times New Roman" w:hAnsi="Times New Roman" w:cs="Times New Roman"/>
          <w:sz w:val="24"/>
          <w:szCs w:val="24"/>
        </w:rPr>
        <w:t xml:space="preserve">excess </w:t>
      </w:r>
      <w:r w:rsidR="00120D80" w:rsidRPr="00A01F7E">
        <w:rPr>
          <w:rFonts w:ascii="Times New Roman" w:hAnsi="Times New Roman" w:cs="Times New Roman"/>
          <w:sz w:val="24"/>
          <w:szCs w:val="24"/>
        </w:rPr>
        <w:t xml:space="preserve">return </w:t>
      </w:r>
      <w:proofErr w:type="gramStart"/>
      <w:r w:rsidR="00120D80" w:rsidRPr="00A01F7E">
        <w:rPr>
          <w:rFonts w:ascii="Times New Roman" w:hAnsi="Times New Roman" w:cs="Times New Roman"/>
          <w:sz w:val="24"/>
          <w:szCs w:val="24"/>
        </w:rPr>
        <w:t>can be generated</w:t>
      </w:r>
      <w:proofErr w:type="gramEnd"/>
      <w:r w:rsidR="00120D80" w:rsidRPr="00A01F7E">
        <w:rPr>
          <w:rFonts w:ascii="Times New Roman" w:hAnsi="Times New Roman" w:cs="Times New Roman"/>
          <w:sz w:val="24"/>
          <w:szCs w:val="24"/>
        </w:rPr>
        <w:t xml:space="preserve"> by applying various </w:t>
      </w:r>
      <w:r w:rsidR="00D32574" w:rsidRPr="00A01F7E">
        <w:rPr>
          <w:rFonts w:ascii="Times New Roman" w:hAnsi="Times New Roman" w:cs="Times New Roman"/>
          <w:sz w:val="24"/>
          <w:szCs w:val="24"/>
        </w:rPr>
        <w:t xml:space="preserve">prediction </w:t>
      </w:r>
      <w:r w:rsidR="00120D80" w:rsidRPr="00A01F7E">
        <w:rPr>
          <w:rFonts w:ascii="Times New Roman" w:hAnsi="Times New Roman" w:cs="Times New Roman"/>
          <w:sz w:val="24"/>
          <w:szCs w:val="24"/>
        </w:rPr>
        <w:t xml:space="preserve">methods. These excess returns are usually come from signals generated by various technical analyses, which </w:t>
      </w:r>
      <w:proofErr w:type="gramStart"/>
      <w:r w:rsidR="00120D80" w:rsidRPr="00A01F7E">
        <w:rPr>
          <w:rFonts w:ascii="Times New Roman" w:hAnsi="Times New Roman" w:cs="Times New Roman"/>
          <w:sz w:val="24"/>
          <w:szCs w:val="24"/>
        </w:rPr>
        <w:t>have been practiced and applied effectively in a variety of asset markets in many decades</w:t>
      </w:r>
      <w:proofErr w:type="gramEnd"/>
      <w:r w:rsidR="00120D80" w:rsidRPr="00A01F7E">
        <w:rPr>
          <w:rFonts w:ascii="Times New Roman" w:hAnsi="Times New Roman" w:cs="Times New Roman"/>
          <w:sz w:val="24"/>
          <w:szCs w:val="24"/>
        </w:rPr>
        <w:t>.</w:t>
      </w:r>
      <w:r w:rsidR="00A05B68" w:rsidRPr="00A01F7E">
        <w:rPr>
          <w:rFonts w:ascii="Times New Roman" w:hAnsi="Times New Roman" w:cs="Times New Roman"/>
          <w:sz w:val="24"/>
          <w:szCs w:val="24"/>
        </w:rPr>
        <w:t xml:space="preserve"> Technical analysis </w:t>
      </w:r>
      <w:proofErr w:type="gramStart"/>
      <w:r w:rsidR="00A05B68" w:rsidRPr="00A01F7E">
        <w:rPr>
          <w:rFonts w:ascii="Times New Roman" w:hAnsi="Times New Roman" w:cs="Times New Roman"/>
          <w:sz w:val="24"/>
          <w:szCs w:val="24"/>
        </w:rPr>
        <w:t>is sometimes seen</w:t>
      </w:r>
      <w:proofErr w:type="gramEnd"/>
      <w:r w:rsidR="00A05B68" w:rsidRPr="00A01F7E">
        <w:rPr>
          <w:rFonts w:ascii="Times New Roman" w:hAnsi="Times New Roman" w:cs="Times New Roman"/>
          <w:sz w:val="24"/>
          <w:szCs w:val="24"/>
        </w:rPr>
        <w:t xml:space="preserve"> as more art than science. Th</w:t>
      </w:r>
      <w:r w:rsidR="00D32574" w:rsidRPr="00A01F7E">
        <w:rPr>
          <w:rFonts w:ascii="Times New Roman" w:hAnsi="Times New Roman" w:cs="Times New Roman"/>
          <w:sz w:val="24"/>
          <w:szCs w:val="24"/>
        </w:rPr>
        <w:t xml:space="preserve">ere is </w:t>
      </w:r>
      <w:r w:rsidR="004F3EEC" w:rsidRPr="00A01F7E">
        <w:rPr>
          <w:rFonts w:ascii="Times New Roman" w:hAnsi="Times New Roman" w:cs="Times New Roman"/>
          <w:sz w:val="24"/>
          <w:szCs w:val="24"/>
        </w:rPr>
        <w:t>a strong</w:t>
      </w:r>
      <w:r w:rsidR="00D32574" w:rsidRPr="00A01F7E">
        <w:rPr>
          <w:rFonts w:ascii="Times New Roman" w:hAnsi="Times New Roman" w:cs="Times New Roman"/>
          <w:sz w:val="24"/>
          <w:szCs w:val="24"/>
        </w:rPr>
        <w:t xml:space="preserve"> assumption</w:t>
      </w:r>
      <w:r w:rsidR="00A05B68" w:rsidRPr="00A01F7E">
        <w:rPr>
          <w:rFonts w:ascii="Times New Roman" w:hAnsi="Times New Roman" w:cs="Times New Roman"/>
          <w:sz w:val="24"/>
          <w:szCs w:val="24"/>
        </w:rPr>
        <w:t xml:space="preserve"> that prices move in patterns that </w:t>
      </w:r>
      <w:proofErr w:type="gramStart"/>
      <w:r w:rsidR="00A05B68" w:rsidRPr="00A01F7E">
        <w:rPr>
          <w:rFonts w:ascii="Times New Roman" w:hAnsi="Times New Roman" w:cs="Times New Roman"/>
          <w:sz w:val="24"/>
          <w:szCs w:val="24"/>
        </w:rPr>
        <w:t>can be detected and taken advantages of by investors,</w:t>
      </w:r>
      <w:proofErr w:type="gramEnd"/>
      <w:r w:rsidR="00A05B68" w:rsidRPr="00A01F7E">
        <w:rPr>
          <w:rFonts w:ascii="Times New Roman" w:hAnsi="Times New Roman" w:cs="Times New Roman"/>
          <w:sz w:val="24"/>
          <w:szCs w:val="24"/>
        </w:rPr>
        <w:t xml:space="preserve"> and that the durations of these patterns sometimes can last long enough to compensate for any transactional costs and losses that could be incurred due to false positives. </w:t>
      </w:r>
      <w:r w:rsidR="004F3EEC" w:rsidRPr="00A01F7E">
        <w:rPr>
          <w:rFonts w:ascii="Times New Roman" w:hAnsi="Times New Roman" w:cs="Times New Roman"/>
          <w:sz w:val="24"/>
          <w:szCs w:val="24"/>
        </w:rPr>
        <w:t>This assumption reinforces the belief and innovative use of technical analysis across different financial markets.</w:t>
      </w:r>
    </w:p>
    <w:p w14:paraId="13475BF4" w14:textId="27F950AF" w:rsidR="000136C6" w:rsidRDefault="004F3EEC" w:rsidP="00A01F7E">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Obviously, t</w:t>
      </w:r>
      <w:r w:rsidR="00D32574" w:rsidRPr="00A01F7E">
        <w:rPr>
          <w:rFonts w:ascii="Times New Roman" w:hAnsi="Times New Roman" w:cs="Times New Roman"/>
          <w:sz w:val="24"/>
          <w:szCs w:val="24"/>
        </w:rPr>
        <w:t xml:space="preserve">his assumption of technical analysis is at odds with the widely accepted EMH proposed by </w:t>
      </w:r>
      <w:proofErr w:type="spellStart"/>
      <w:r w:rsidR="00D32574" w:rsidRPr="00A01F7E">
        <w:rPr>
          <w:rFonts w:ascii="Times New Roman" w:hAnsi="Times New Roman" w:cs="Times New Roman"/>
          <w:sz w:val="24"/>
          <w:szCs w:val="24"/>
        </w:rPr>
        <w:t>Fama</w:t>
      </w:r>
      <w:proofErr w:type="spellEnd"/>
      <w:r w:rsidR="001F1E00" w:rsidRPr="00A01F7E">
        <w:rPr>
          <w:rFonts w:ascii="Times New Roman" w:hAnsi="Times New Roman" w:cs="Times New Roman"/>
          <w:sz w:val="24"/>
          <w:szCs w:val="24"/>
        </w:rPr>
        <w:t xml:space="preserve"> and others in academic circles</w:t>
      </w:r>
      <w:r w:rsidR="00E10F68" w:rsidRPr="00A01F7E">
        <w:rPr>
          <w:rFonts w:ascii="Times New Roman" w:hAnsi="Times New Roman" w:cs="Times New Roman"/>
          <w:sz w:val="24"/>
          <w:szCs w:val="24"/>
        </w:rPr>
        <w:t xml:space="preserve">. Many studies have shown that trading strategies generated by technical analysis have not made any significant or acceptable level of profitability, </w:t>
      </w:r>
      <w:r w:rsidR="008502C8" w:rsidRPr="00A01F7E">
        <w:rPr>
          <w:rFonts w:ascii="Times New Roman" w:hAnsi="Times New Roman" w:cs="Times New Roman"/>
          <w:sz w:val="24"/>
          <w:szCs w:val="24"/>
        </w:rPr>
        <w:t xml:space="preserve">not to mention that </w:t>
      </w:r>
      <w:r w:rsidR="00E10F68" w:rsidRPr="00A01F7E">
        <w:rPr>
          <w:rFonts w:ascii="Times New Roman" w:hAnsi="Times New Roman" w:cs="Times New Roman"/>
          <w:sz w:val="24"/>
          <w:szCs w:val="24"/>
        </w:rPr>
        <w:t xml:space="preserve">considerable portfolio turnover </w:t>
      </w:r>
      <w:r w:rsidR="008502C8" w:rsidRPr="00A01F7E">
        <w:rPr>
          <w:rFonts w:ascii="Times New Roman" w:hAnsi="Times New Roman" w:cs="Times New Roman"/>
          <w:sz w:val="24"/>
          <w:szCs w:val="24"/>
        </w:rPr>
        <w:t xml:space="preserve">generated by noises </w:t>
      </w:r>
      <w:r w:rsidR="00E10F68" w:rsidRPr="00A01F7E">
        <w:rPr>
          <w:rFonts w:ascii="Times New Roman" w:hAnsi="Times New Roman" w:cs="Times New Roman"/>
          <w:sz w:val="24"/>
          <w:szCs w:val="24"/>
        </w:rPr>
        <w:t xml:space="preserve">that resulted in </w:t>
      </w:r>
      <w:r w:rsidR="001D4677" w:rsidRPr="00A01F7E">
        <w:rPr>
          <w:rFonts w:ascii="Times New Roman" w:hAnsi="Times New Roman" w:cs="Times New Roman"/>
          <w:sz w:val="24"/>
          <w:szCs w:val="24"/>
        </w:rPr>
        <w:t xml:space="preserve">additional </w:t>
      </w:r>
      <w:r w:rsidR="00E10F68" w:rsidRPr="00A01F7E">
        <w:rPr>
          <w:rFonts w:ascii="Times New Roman" w:hAnsi="Times New Roman" w:cs="Times New Roman"/>
          <w:sz w:val="24"/>
          <w:szCs w:val="24"/>
        </w:rPr>
        <w:t xml:space="preserve">transaction cost </w:t>
      </w:r>
      <w:r w:rsidR="008502C8" w:rsidRPr="00A01F7E">
        <w:rPr>
          <w:rFonts w:ascii="Times New Roman" w:hAnsi="Times New Roman" w:cs="Times New Roman"/>
          <w:sz w:val="24"/>
          <w:szCs w:val="24"/>
        </w:rPr>
        <w:t xml:space="preserve">that could offset any profit accumulated during the investing period. In short, researchers were </w:t>
      </w:r>
      <w:r w:rsidR="000136C6" w:rsidRPr="00A01F7E">
        <w:rPr>
          <w:rFonts w:ascii="Times New Roman" w:hAnsi="Times New Roman" w:cs="Times New Roman"/>
          <w:sz w:val="24"/>
          <w:szCs w:val="24"/>
        </w:rPr>
        <w:t xml:space="preserve">reasonably </w:t>
      </w:r>
      <w:r w:rsidR="008502C8" w:rsidRPr="00A01F7E">
        <w:rPr>
          <w:rFonts w:ascii="Times New Roman" w:hAnsi="Times New Roman" w:cs="Times New Roman"/>
          <w:sz w:val="24"/>
          <w:szCs w:val="24"/>
        </w:rPr>
        <w:t xml:space="preserve">skeptical </w:t>
      </w:r>
      <w:r w:rsidR="000136C6" w:rsidRPr="00A01F7E">
        <w:rPr>
          <w:rFonts w:ascii="Times New Roman" w:hAnsi="Times New Roman" w:cs="Times New Roman"/>
          <w:sz w:val="24"/>
          <w:szCs w:val="24"/>
        </w:rPr>
        <w:t xml:space="preserve">about </w:t>
      </w:r>
      <w:r w:rsidR="008502C8" w:rsidRPr="00A01F7E">
        <w:rPr>
          <w:rFonts w:ascii="Times New Roman" w:hAnsi="Times New Roman" w:cs="Times New Roman"/>
          <w:sz w:val="24"/>
          <w:szCs w:val="24"/>
        </w:rPr>
        <w:t xml:space="preserve">the effectiveness and application of these trading strategies generated by technical analysis </w:t>
      </w:r>
      <w:r w:rsidR="00E10F68" w:rsidRPr="00A01F7E">
        <w:rPr>
          <w:rFonts w:ascii="Times New Roman" w:hAnsi="Times New Roman" w:cs="Times New Roman"/>
          <w:sz w:val="24"/>
          <w:szCs w:val="24"/>
        </w:rPr>
        <w:t>(</w:t>
      </w:r>
      <w:proofErr w:type="spellStart"/>
      <w:r w:rsidR="00E10F68" w:rsidRPr="00A01F7E">
        <w:rPr>
          <w:rFonts w:ascii="Times New Roman" w:hAnsi="Times New Roman" w:cs="Times New Roman"/>
          <w:sz w:val="24"/>
          <w:szCs w:val="24"/>
        </w:rPr>
        <w:t>Fama</w:t>
      </w:r>
      <w:proofErr w:type="spellEnd"/>
      <w:r w:rsidR="008502C8" w:rsidRPr="00A01F7E">
        <w:rPr>
          <w:rFonts w:ascii="Times New Roman" w:hAnsi="Times New Roman" w:cs="Times New Roman"/>
          <w:sz w:val="24"/>
          <w:szCs w:val="24"/>
        </w:rPr>
        <w:t xml:space="preserve"> </w:t>
      </w:r>
      <w:r w:rsidR="00E10F68" w:rsidRPr="00A01F7E">
        <w:rPr>
          <w:rFonts w:ascii="Times New Roman" w:hAnsi="Times New Roman" w:cs="Times New Roman"/>
          <w:sz w:val="24"/>
          <w:szCs w:val="24"/>
        </w:rPr>
        <w:t>&amp;</w:t>
      </w:r>
      <w:r w:rsidR="008502C8" w:rsidRPr="00A01F7E">
        <w:rPr>
          <w:rFonts w:ascii="Times New Roman" w:hAnsi="Times New Roman" w:cs="Times New Roman"/>
          <w:sz w:val="24"/>
          <w:szCs w:val="24"/>
        </w:rPr>
        <w:t xml:space="preserve"> </w:t>
      </w:r>
      <w:r w:rsidR="00E10F68" w:rsidRPr="00A01F7E">
        <w:rPr>
          <w:rFonts w:ascii="Times New Roman" w:hAnsi="Times New Roman" w:cs="Times New Roman"/>
          <w:sz w:val="24"/>
          <w:szCs w:val="24"/>
        </w:rPr>
        <w:t>Blume, 1966; Jensen &amp;</w:t>
      </w:r>
      <w:r w:rsidR="008502C8" w:rsidRPr="00A01F7E">
        <w:rPr>
          <w:rFonts w:ascii="Times New Roman" w:hAnsi="Times New Roman" w:cs="Times New Roman"/>
          <w:sz w:val="24"/>
          <w:szCs w:val="24"/>
        </w:rPr>
        <w:t xml:space="preserve"> </w:t>
      </w:r>
      <w:proofErr w:type="spellStart"/>
      <w:r w:rsidR="00E10F68" w:rsidRPr="00A01F7E">
        <w:rPr>
          <w:rFonts w:ascii="Times New Roman" w:hAnsi="Times New Roman" w:cs="Times New Roman"/>
          <w:sz w:val="24"/>
          <w:szCs w:val="24"/>
        </w:rPr>
        <w:t>Benington</w:t>
      </w:r>
      <w:proofErr w:type="spellEnd"/>
      <w:r w:rsidR="00E10F68" w:rsidRPr="00A01F7E">
        <w:rPr>
          <w:rFonts w:ascii="Times New Roman" w:hAnsi="Times New Roman" w:cs="Times New Roman"/>
          <w:sz w:val="24"/>
          <w:szCs w:val="24"/>
        </w:rPr>
        <w:t>, 1970).</w:t>
      </w:r>
      <w:r w:rsidR="000136C6" w:rsidRPr="00A01F7E">
        <w:rPr>
          <w:rFonts w:ascii="Times New Roman" w:hAnsi="Times New Roman" w:cs="Times New Roman"/>
          <w:sz w:val="24"/>
          <w:szCs w:val="24"/>
        </w:rPr>
        <w:t xml:space="preserve"> </w:t>
      </w:r>
      <w:r w:rsidR="001F1E00" w:rsidRPr="00A01F7E">
        <w:rPr>
          <w:rFonts w:ascii="Times New Roman" w:hAnsi="Times New Roman" w:cs="Times New Roman"/>
          <w:sz w:val="24"/>
          <w:szCs w:val="24"/>
        </w:rPr>
        <w:t>Technical</w:t>
      </w:r>
      <w:r w:rsidR="00547E1C" w:rsidRPr="00A01F7E">
        <w:rPr>
          <w:rFonts w:ascii="Times New Roman" w:hAnsi="Times New Roman" w:cs="Times New Roman"/>
          <w:sz w:val="24"/>
          <w:szCs w:val="24"/>
        </w:rPr>
        <w:t xml:space="preserve"> analysis has had its </w:t>
      </w:r>
      <w:proofErr w:type="gramStart"/>
      <w:r w:rsidR="00547E1C" w:rsidRPr="00A01F7E">
        <w:rPr>
          <w:rFonts w:ascii="Times New Roman" w:hAnsi="Times New Roman" w:cs="Times New Roman"/>
          <w:sz w:val="24"/>
          <w:szCs w:val="24"/>
        </w:rPr>
        <w:t>ups and downs</w:t>
      </w:r>
      <w:proofErr w:type="gramEnd"/>
      <w:r w:rsidR="00547E1C" w:rsidRPr="00A01F7E">
        <w:rPr>
          <w:rFonts w:ascii="Times New Roman" w:hAnsi="Times New Roman" w:cs="Times New Roman"/>
          <w:sz w:val="24"/>
          <w:szCs w:val="24"/>
        </w:rPr>
        <w:t xml:space="preserve"> over the past few decades, depending on the extent of the prevalence of </w:t>
      </w:r>
      <w:r w:rsidR="000136C6" w:rsidRPr="00A01F7E">
        <w:rPr>
          <w:rFonts w:ascii="Times New Roman" w:hAnsi="Times New Roman" w:cs="Times New Roman"/>
          <w:sz w:val="24"/>
          <w:szCs w:val="24"/>
        </w:rPr>
        <w:t xml:space="preserve">EMH </w:t>
      </w:r>
      <w:r w:rsidR="00547E1C" w:rsidRPr="00A01F7E">
        <w:rPr>
          <w:rFonts w:ascii="Times New Roman" w:hAnsi="Times New Roman" w:cs="Times New Roman"/>
          <w:sz w:val="24"/>
          <w:szCs w:val="24"/>
        </w:rPr>
        <w:t xml:space="preserve">in academic circles. </w:t>
      </w:r>
      <w:r w:rsidR="000136C6" w:rsidRPr="00A01F7E">
        <w:rPr>
          <w:rFonts w:ascii="Times New Roman" w:hAnsi="Times New Roman" w:cs="Times New Roman"/>
          <w:sz w:val="24"/>
          <w:szCs w:val="24"/>
        </w:rPr>
        <w:t xml:space="preserve">This represents a challenge for behavioral science both in terms of the choice of </w:t>
      </w:r>
      <w:r w:rsidR="00364F2A" w:rsidRPr="00A01F7E">
        <w:rPr>
          <w:rFonts w:ascii="Times New Roman" w:hAnsi="Times New Roman" w:cs="Times New Roman"/>
          <w:sz w:val="24"/>
          <w:szCs w:val="24"/>
        </w:rPr>
        <w:t xml:space="preserve">investment strategy </w:t>
      </w:r>
      <w:r w:rsidR="000136C6" w:rsidRPr="00A01F7E">
        <w:rPr>
          <w:rFonts w:ascii="Times New Roman" w:hAnsi="Times New Roman" w:cs="Times New Roman"/>
          <w:sz w:val="24"/>
          <w:szCs w:val="24"/>
        </w:rPr>
        <w:t xml:space="preserve">as well as in terms of the theoretical basis of its application. </w:t>
      </w:r>
    </w:p>
    <w:p w14:paraId="229922F7" w14:textId="69FBD861" w:rsidR="00E4763E" w:rsidRPr="00A01F7E" w:rsidRDefault="00931ECE" w:rsidP="00931ECE">
      <w:pPr>
        <w:spacing w:line="480" w:lineRule="auto"/>
        <w:contextualSpacing/>
        <w:jc w:val="both"/>
        <w:rPr>
          <w:rFonts w:ascii="Times New Roman" w:hAnsi="Times New Roman" w:cs="Times New Roman"/>
          <w:sz w:val="24"/>
          <w:szCs w:val="24"/>
        </w:rPr>
      </w:pPr>
      <w:ins w:id="5" w:author="Arthur O'Connor" w:date="2022-03-21T16:11:00Z">
        <w:r>
          <w:rPr>
            <w:rFonts w:ascii="Times New Roman" w:hAnsi="Times New Roman" w:cs="Times New Roman"/>
            <w:sz w:val="24"/>
            <w:szCs w:val="24"/>
          </w:rPr>
          <w:t xml:space="preserve">Literature Review </w:t>
        </w:r>
      </w:ins>
      <w:del w:id="6" w:author="Arthur O'Connor" w:date="2022-03-21T16:11:00Z">
        <w:r w:rsidR="00E4763E" w:rsidDel="00931ECE">
          <w:rPr>
            <w:rFonts w:ascii="Times New Roman" w:hAnsi="Times New Roman" w:cs="Times New Roman"/>
            <w:sz w:val="24"/>
            <w:szCs w:val="24"/>
          </w:rPr>
          <w:delText xml:space="preserve">Literature Review </w:delText>
        </w:r>
      </w:del>
    </w:p>
    <w:p w14:paraId="78A128D3" w14:textId="30B3A060" w:rsidR="00597880" w:rsidRPr="00A01F7E" w:rsidRDefault="003D2513" w:rsidP="00A01F7E">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Park and Irwin (2007) conducted a comprehensive </w:t>
      </w:r>
      <w:r w:rsidR="00C73DDE" w:rsidRPr="00A01F7E">
        <w:rPr>
          <w:rFonts w:ascii="Times New Roman" w:hAnsi="Times New Roman" w:cs="Times New Roman"/>
          <w:sz w:val="24"/>
          <w:szCs w:val="24"/>
        </w:rPr>
        <w:t>literature review</w:t>
      </w:r>
      <w:r w:rsidRPr="00A01F7E">
        <w:rPr>
          <w:rFonts w:ascii="Times New Roman" w:hAnsi="Times New Roman" w:cs="Times New Roman"/>
          <w:sz w:val="24"/>
          <w:szCs w:val="24"/>
        </w:rPr>
        <w:t xml:space="preserve"> of the performance of technical trading strategies. Their detailed analysis included </w:t>
      </w:r>
      <w:proofErr w:type="gramStart"/>
      <w:r w:rsidRPr="00A01F7E">
        <w:rPr>
          <w:rFonts w:ascii="Times New Roman" w:hAnsi="Times New Roman" w:cs="Times New Roman"/>
          <w:sz w:val="24"/>
          <w:szCs w:val="24"/>
        </w:rPr>
        <w:t xml:space="preserve">a total </w:t>
      </w:r>
      <w:r w:rsidR="00547E1C" w:rsidRPr="00A01F7E">
        <w:rPr>
          <w:rFonts w:ascii="Times New Roman" w:hAnsi="Times New Roman" w:cs="Times New Roman"/>
          <w:sz w:val="24"/>
          <w:szCs w:val="24"/>
        </w:rPr>
        <w:t>of 137</w:t>
      </w:r>
      <w:proofErr w:type="gramEnd"/>
      <w:r w:rsidR="00547E1C" w:rsidRPr="00A01F7E">
        <w:rPr>
          <w:rFonts w:ascii="Times New Roman" w:hAnsi="Times New Roman" w:cs="Times New Roman"/>
          <w:sz w:val="24"/>
          <w:szCs w:val="24"/>
        </w:rPr>
        <w:t xml:space="preserve"> studies which </w:t>
      </w:r>
      <w:r w:rsidRPr="00A01F7E">
        <w:rPr>
          <w:rFonts w:ascii="Times New Roman" w:hAnsi="Times New Roman" w:cs="Times New Roman"/>
          <w:sz w:val="24"/>
          <w:szCs w:val="24"/>
        </w:rPr>
        <w:t xml:space="preserve">covered </w:t>
      </w:r>
      <w:r w:rsidR="00547E1C" w:rsidRPr="00A01F7E">
        <w:rPr>
          <w:rFonts w:ascii="Times New Roman" w:hAnsi="Times New Roman" w:cs="Times New Roman"/>
          <w:sz w:val="24"/>
          <w:szCs w:val="24"/>
        </w:rPr>
        <w:t xml:space="preserve">the stock markets, foreign exchange markets and future markets during the period between 1960 and 2004. </w:t>
      </w:r>
      <w:r w:rsidRPr="00A01F7E">
        <w:rPr>
          <w:rFonts w:ascii="Times New Roman" w:hAnsi="Times New Roman" w:cs="Times New Roman"/>
          <w:sz w:val="24"/>
          <w:szCs w:val="24"/>
        </w:rPr>
        <w:t>All</w:t>
      </w:r>
      <w:r w:rsidR="00547E1C" w:rsidRPr="00A01F7E">
        <w:rPr>
          <w:rFonts w:ascii="Times New Roman" w:hAnsi="Times New Roman" w:cs="Times New Roman"/>
          <w:sz w:val="24"/>
          <w:szCs w:val="24"/>
        </w:rPr>
        <w:t xml:space="preserve"> the studied material </w:t>
      </w:r>
      <w:proofErr w:type="gramStart"/>
      <w:r w:rsidR="00547E1C" w:rsidRPr="00A01F7E">
        <w:rPr>
          <w:rFonts w:ascii="Times New Roman" w:hAnsi="Times New Roman" w:cs="Times New Roman"/>
          <w:sz w:val="24"/>
          <w:szCs w:val="24"/>
        </w:rPr>
        <w:t>was divided</w:t>
      </w:r>
      <w:proofErr w:type="gramEnd"/>
      <w:r w:rsidR="00547E1C" w:rsidRPr="00A01F7E">
        <w:rPr>
          <w:rFonts w:ascii="Times New Roman" w:hAnsi="Times New Roman" w:cs="Times New Roman"/>
          <w:sz w:val="24"/>
          <w:szCs w:val="24"/>
        </w:rPr>
        <w:t xml:space="preserve"> into two groups: early studies (1960-1987) and modern studies (1988-2004). </w:t>
      </w:r>
      <w:r w:rsidR="00AB4E83" w:rsidRPr="00A01F7E">
        <w:rPr>
          <w:rFonts w:ascii="Times New Roman" w:hAnsi="Times New Roman" w:cs="Times New Roman"/>
          <w:sz w:val="24"/>
          <w:szCs w:val="24"/>
        </w:rPr>
        <w:t>The</w:t>
      </w:r>
      <w:r w:rsidR="00547E1C" w:rsidRPr="00A01F7E">
        <w:rPr>
          <w:rFonts w:ascii="Times New Roman" w:hAnsi="Times New Roman" w:cs="Times New Roman"/>
          <w:sz w:val="24"/>
          <w:szCs w:val="24"/>
        </w:rPr>
        <w:t xml:space="preserve"> early studies analyzed application of only several simple trading rules and in most </w:t>
      </w:r>
      <w:proofErr w:type="gramStart"/>
      <w:r w:rsidRPr="00A01F7E">
        <w:rPr>
          <w:rFonts w:ascii="Times New Roman" w:hAnsi="Times New Roman" w:cs="Times New Roman"/>
          <w:sz w:val="24"/>
          <w:szCs w:val="24"/>
        </w:rPr>
        <w:t>cases</w:t>
      </w:r>
      <w:proofErr w:type="gramEnd"/>
      <w:r w:rsidRPr="00A01F7E">
        <w:rPr>
          <w:rFonts w:ascii="Times New Roman" w:hAnsi="Times New Roman" w:cs="Times New Roman"/>
          <w:sz w:val="24"/>
          <w:szCs w:val="24"/>
        </w:rPr>
        <w:t xml:space="preserve"> the </w:t>
      </w:r>
      <w:r w:rsidR="00547E1C" w:rsidRPr="00A01F7E">
        <w:rPr>
          <w:rFonts w:ascii="Times New Roman" w:hAnsi="Times New Roman" w:cs="Times New Roman"/>
          <w:sz w:val="24"/>
          <w:szCs w:val="24"/>
        </w:rPr>
        <w:t xml:space="preserve">trading strategies were not </w:t>
      </w:r>
      <w:r w:rsidRPr="00A01F7E">
        <w:rPr>
          <w:rFonts w:ascii="Times New Roman" w:hAnsi="Times New Roman" w:cs="Times New Roman"/>
          <w:sz w:val="24"/>
          <w:szCs w:val="24"/>
        </w:rPr>
        <w:t xml:space="preserve">implemented and </w:t>
      </w:r>
      <w:r w:rsidR="00547E1C" w:rsidRPr="00A01F7E">
        <w:rPr>
          <w:rFonts w:ascii="Times New Roman" w:hAnsi="Times New Roman" w:cs="Times New Roman"/>
          <w:sz w:val="24"/>
          <w:szCs w:val="24"/>
        </w:rPr>
        <w:t>tested in appropriate way</w:t>
      </w:r>
      <w:r w:rsidR="00AB4E83" w:rsidRPr="00A01F7E">
        <w:rPr>
          <w:rFonts w:ascii="Times New Roman" w:hAnsi="Times New Roman" w:cs="Times New Roman"/>
          <w:sz w:val="24"/>
          <w:szCs w:val="24"/>
        </w:rPr>
        <w:t>. In general, t</w:t>
      </w:r>
      <w:r w:rsidR="00547E1C" w:rsidRPr="00A01F7E">
        <w:rPr>
          <w:rFonts w:ascii="Times New Roman" w:hAnsi="Times New Roman" w:cs="Times New Roman"/>
          <w:sz w:val="24"/>
          <w:szCs w:val="24"/>
        </w:rPr>
        <w:t>his group of studies disprove</w:t>
      </w:r>
      <w:r w:rsidR="00AB4E83" w:rsidRPr="00A01F7E">
        <w:rPr>
          <w:rFonts w:ascii="Times New Roman" w:hAnsi="Times New Roman" w:cs="Times New Roman"/>
          <w:sz w:val="24"/>
          <w:szCs w:val="24"/>
        </w:rPr>
        <w:t>d</w:t>
      </w:r>
      <w:r w:rsidR="00547E1C" w:rsidRPr="00A01F7E">
        <w:rPr>
          <w:rFonts w:ascii="Times New Roman" w:hAnsi="Times New Roman" w:cs="Times New Roman"/>
          <w:sz w:val="24"/>
          <w:szCs w:val="24"/>
        </w:rPr>
        <w:t xml:space="preserve"> the efficacy </w:t>
      </w:r>
      <w:r w:rsidR="00AB4E83" w:rsidRPr="00A01F7E">
        <w:rPr>
          <w:rFonts w:ascii="Times New Roman" w:hAnsi="Times New Roman" w:cs="Times New Roman"/>
          <w:sz w:val="24"/>
          <w:szCs w:val="24"/>
        </w:rPr>
        <w:t xml:space="preserve">and application </w:t>
      </w:r>
      <w:r w:rsidR="00547E1C" w:rsidRPr="00A01F7E">
        <w:rPr>
          <w:rFonts w:ascii="Times New Roman" w:hAnsi="Times New Roman" w:cs="Times New Roman"/>
          <w:sz w:val="24"/>
          <w:szCs w:val="24"/>
        </w:rPr>
        <w:t>of technical trading strategies.</w:t>
      </w:r>
      <w:r w:rsidR="00AB4E83" w:rsidRPr="00A01F7E">
        <w:rPr>
          <w:rFonts w:ascii="Times New Roman" w:hAnsi="Times New Roman" w:cs="Times New Roman"/>
          <w:sz w:val="24"/>
          <w:szCs w:val="24"/>
        </w:rPr>
        <w:t xml:space="preserve"> </w:t>
      </w:r>
      <w:r w:rsidR="00597880" w:rsidRPr="00A01F7E">
        <w:rPr>
          <w:rFonts w:ascii="Times New Roman" w:hAnsi="Times New Roman" w:cs="Times New Roman"/>
          <w:sz w:val="24"/>
          <w:szCs w:val="24"/>
        </w:rPr>
        <w:t>At least, the early studies indicated that technical analysis only seemed to be profitable in foreign exchange and futures markets, but not in stock markets in general.</w:t>
      </w:r>
    </w:p>
    <w:p w14:paraId="5CE2D444" w14:textId="79A3E4C2" w:rsidR="004C6CD8" w:rsidRPr="00A01F7E" w:rsidRDefault="00AB4E83" w:rsidP="00A01F7E">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On the other hand,</w:t>
      </w:r>
      <w:r w:rsidR="00547E1C" w:rsidRPr="00A01F7E">
        <w:rPr>
          <w:rFonts w:ascii="Times New Roman" w:hAnsi="Times New Roman" w:cs="Times New Roman"/>
          <w:sz w:val="24"/>
          <w:szCs w:val="24"/>
        </w:rPr>
        <w:t xml:space="preserve"> </w:t>
      </w:r>
      <w:r w:rsidRPr="00A01F7E">
        <w:rPr>
          <w:rFonts w:ascii="Times New Roman" w:hAnsi="Times New Roman" w:cs="Times New Roman"/>
          <w:sz w:val="24"/>
          <w:szCs w:val="24"/>
        </w:rPr>
        <w:t>m</w:t>
      </w:r>
      <w:r w:rsidR="00547E1C" w:rsidRPr="00A01F7E">
        <w:rPr>
          <w:rFonts w:ascii="Times New Roman" w:hAnsi="Times New Roman" w:cs="Times New Roman"/>
          <w:sz w:val="24"/>
          <w:szCs w:val="24"/>
        </w:rPr>
        <w:t xml:space="preserve">odern studies </w:t>
      </w:r>
      <w:r w:rsidR="004C6CD8" w:rsidRPr="00A01F7E">
        <w:rPr>
          <w:rFonts w:ascii="Times New Roman" w:hAnsi="Times New Roman" w:cs="Times New Roman"/>
          <w:sz w:val="24"/>
          <w:szCs w:val="24"/>
        </w:rPr>
        <w:t xml:space="preserve">demonstrated significantly more mature and flexible use of trading strategies adopted across various technical indicators. This group of studies mostly applied appropriate way of back testing and they were able to offer suggestion </w:t>
      </w:r>
      <w:r w:rsidR="002D4218" w:rsidRPr="00A01F7E">
        <w:rPr>
          <w:rFonts w:ascii="Times New Roman" w:hAnsi="Times New Roman" w:cs="Times New Roman"/>
          <w:sz w:val="24"/>
          <w:szCs w:val="24"/>
        </w:rPr>
        <w:t>about</w:t>
      </w:r>
      <w:r w:rsidR="004C6CD8" w:rsidRPr="00A01F7E">
        <w:rPr>
          <w:rFonts w:ascii="Times New Roman" w:hAnsi="Times New Roman" w:cs="Times New Roman"/>
          <w:sz w:val="24"/>
          <w:szCs w:val="24"/>
        </w:rPr>
        <w:t xml:space="preserve"> enhancing accuracy of trading </w:t>
      </w:r>
      <w:r w:rsidR="002D4218" w:rsidRPr="00A01F7E">
        <w:rPr>
          <w:rFonts w:ascii="Times New Roman" w:hAnsi="Times New Roman" w:cs="Times New Roman"/>
          <w:sz w:val="24"/>
          <w:szCs w:val="24"/>
        </w:rPr>
        <w:t xml:space="preserve">signals, </w:t>
      </w:r>
      <w:r w:rsidR="004C6CD8" w:rsidRPr="00A01F7E">
        <w:rPr>
          <w:rFonts w:ascii="Times New Roman" w:hAnsi="Times New Roman" w:cs="Times New Roman"/>
          <w:sz w:val="24"/>
          <w:szCs w:val="24"/>
        </w:rPr>
        <w:t>strategies</w:t>
      </w:r>
      <w:r w:rsidR="002D4218" w:rsidRPr="00A01F7E">
        <w:rPr>
          <w:rFonts w:ascii="Times New Roman" w:hAnsi="Times New Roman" w:cs="Times New Roman"/>
          <w:sz w:val="24"/>
          <w:szCs w:val="24"/>
        </w:rPr>
        <w:t xml:space="preserve"> in general. In most cases (about 60%) of the modern studies, Park and Irwin were able to summarize and confirm the profitability of various trading strategies based on technical analysis. The rest of modern studies showed </w:t>
      </w:r>
      <w:r w:rsidR="00597880" w:rsidRPr="00A01F7E">
        <w:rPr>
          <w:rFonts w:ascii="Times New Roman" w:hAnsi="Times New Roman" w:cs="Times New Roman"/>
          <w:sz w:val="24"/>
          <w:szCs w:val="24"/>
        </w:rPr>
        <w:t xml:space="preserve">either </w:t>
      </w:r>
      <w:r w:rsidR="002D4218" w:rsidRPr="00A01F7E">
        <w:rPr>
          <w:rFonts w:ascii="Times New Roman" w:hAnsi="Times New Roman" w:cs="Times New Roman"/>
          <w:sz w:val="24"/>
          <w:szCs w:val="24"/>
        </w:rPr>
        <w:t xml:space="preserve">mixed or </w:t>
      </w:r>
      <w:r w:rsidR="00597880" w:rsidRPr="00A01F7E">
        <w:rPr>
          <w:rFonts w:ascii="Times New Roman" w:hAnsi="Times New Roman" w:cs="Times New Roman"/>
          <w:sz w:val="24"/>
          <w:szCs w:val="24"/>
        </w:rPr>
        <w:t xml:space="preserve">negative results. </w:t>
      </w:r>
      <w:proofErr w:type="gramStart"/>
      <w:r w:rsidR="00F1651B" w:rsidRPr="00A01F7E">
        <w:rPr>
          <w:rFonts w:ascii="Times New Roman" w:hAnsi="Times New Roman" w:cs="Times New Roman"/>
          <w:sz w:val="24"/>
          <w:szCs w:val="24"/>
        </w:rPr>
        <w:t>By and large</w:t>
      </w:r>
      <w:proofErr w:type="gramEnd"/>
      <w:r w:rsidR="00F1651B" w:rsidRPr="00A01F7E">
        <w:rPr>
          <w:rFonts w:ascii="Times New Roman" w:hAnsi="Times New Roman" w:cs="Times New Roman"/>
          <w:sz w:val="24"/>
          <w:szCs w:val="24"/>
        </w:rPr>
        <w:t>, the modern studies indicated the effectiveness and consistency of generating profitable returns in a variety of speculative markets at least until the early 1990s. Despite some positive evidence on the profitability of technical analysis, Park and Irwin concluded that majority of these empirical studies lacked appropriate way of estimating and controlling risk and transaction cost in their trading strategies.</w:t>
      </w:r>
      <w:r w:rsidR="004F3EEC" w:rsidRPr="00A01F7E">
        <w:rPr>
          <w:rFonts w:ascii="Times New Roman" w:hAnsi="Times New Roman" w:cs="Times New Roman"/>
          <w:sz w:val="24"/>
          <w:szCs w:val="24"/>
        </w:rPr>
        <w:t xml:space="preserve"> </w:t>
      </w:r>
      <w:r w:rsidR="009A4EF9" w:rsidRPr="00A01F7E">
        <w:rPr>
          <w:rFonts w:ascii="Times New Roman" w:hAnsi="Times New Roman" w:cs="Times New Roman"/>
          <w:sz w:val="24"/>
          <w:szCs w:val="24"/>
        </w:rPr>
        <w:t>As a result, r</w:t>
      </w:r>
      <w:r w:rsidR="004F3EEC" w:rsidRPr="00A01F7E">
        <w:rPr>
          <w:rFonts w:ascii="Times New Roman" w:hAnsi="Times New Roman" w:cs="Times New Roman"/>
          <w:sz w:val="24"/>
          <w:szCs w:val="24"/>
        </w:rPr>
        <w:t xml:space="preserve">esearchers remained skeptical about the </w:t>
      </w:r>
      <w:r w:rsidR="004C0300" w:rsidRPr="00A01F7E">
        <w:rPr>
          <w:rFonts w:ascii="Times New Roman" w:hAnsi="Times New Roman" w:cs="Times New Roman"/>
          <w:sz w:val="24"/>
          <w:szCs w:val="24"/>
        </w:rPr>
        <w:t xml:space="preserve">use </w:t>
      </w:r>
      <w:r w:rsidR="004F3EEC" w:rsidRPr="00A01F7E">
        <w:rPr>
          <w:rFonts w:ascii="Times New Roman" w:hAnsi="Times New Roman" w:cs="Times New Roman"/>
          <w:sz w:val="24"/>
          <w:szCs w:val="24"/>
        </w:rPr>
        <w:t xml:space="preserve">of technical </w:t>
      </w:r>
      <w:r w:rsidR="00364F2A" w:rsidRPr="00A01F7E">
        <w:rPr>
          <w:rFonts w:ascii="Times New Roman" w:hAnsi="Times New Roman" w:cs="Times New Roman"/>
          <w:sz w:val="24"/>
          <w:szCs w:val="24"/>
        </w:rPr>
        <w:t>indicators</w:t>
      </w:r>
      <w:r w:rsidR="004F3EEC" w:rsidRPr="00A01F7E">
        <w:rPr>
          <w:rFonts w:ascii="Times New Roman" w:hAnsi="Times New Roman" w:cs="Times New Roman"/>
          <w:sz w:val="24"/>
          <w:szCs w:val="24"/>
        </w:rPr>
        <w:t>.</w:t>
      </w:r>
    </w:p>
    <w:p w14:paraId="48AA6329" w14:textId="05674AB9" w:rsidR="00547E1C" w:rsidRPr="00A01F7E" w:rsidRDefault="00F1651B" w:rsidP="00A01F7E">
      <w:pPr>
        <w:spacing w:line="480" w:lineRule="auto"/>
        <w:contextualSpacing/>
        <w:jc w:val="both"/>
        <w:rPr>
          <w:rFonts w:ascii="Times New Roman" w:hAnsi="Times New Roman" w:cs="Times New Roman"/>
          <w:sz w:val="24"/>
          <w:szCs w:val="24"/>
        </w:rPr>
      </w:pPr>
      <w:r w:rsidRPr="00A01F7E">
        <w:rPr>
          <w:rFonts w:ascii="Times New Roman" w:hAnsi="Times New Roman" w:cs="Times New Roman"/>
          <w:sz w:val="24"/>
          <w:szCs w:val="24"/>
        </w:rPr>
        <w:tab/>
      </w:r>
      <w:proofErr w:type="gramStart"/>
      <w:r w:rsidR="00300D0A" w:rsidRPr="00A01F7E">
        <w:rPr>
          <w:rFonts w:ascii="Times New Roman" w:hAnsi="Times New Roman" w:cs="Times New Roman"/>
          <w:sz w:val="24"/>
          <w:szCs w:val="24"/>
        </w:rPr>
        <w:t>More recent studies in the past decade,</w:t>
      </w:r>
      <w:proofErr w:type="gramEnd"/>
      <w:r w:rsidR="00300D0A" w:rsidRPr="00A01F7E">
        <w:rPr>
          <w:rFonts w:ascii="Times New Roman" w:hAnsi="Times New Roman" w:cs="Times New Roman"/>
          <w:sz w:val="24"/>
          <w:szCs w:val="24"/>
        </w:rPr>
        <w:t xml:space="preserve"> however, have </w:t>
      </w:r>
      <w:r w:rsidR="009F3C28" w:rsidRPr="00A01F7E">
        <w:rPr>
          <w:rFonts w:ascii="Times New Roman" w:hAnsi="Times New Roman" w:cs="Times New Roman"/>
          <w:sz w:val="24"/>
          <w:szCs w:val="24"/>
        </w:rPr>
        <w:t>neither</w:t>
      </w:r>
      <w:r w:rsidR="00300D0A" w:rsidRPr="00A01F7E">
        <w:rPr>
          <w:rFonts w:ascii="Times New Roman" w:hAnsi="Times New Roman" w:cs="Times New Roman"/>
          <w:sz w:val="24"/>
          <w:szCs w:val="24"/>
        </w:rPr>
        <w:t xml:space="preserve"> strongly supported </w:t>
      </w:r>
      <w:r w:rsidR="009F3C28" w:rsidRPr="00A01F7E">
        <w:rPr>
          <w:rFonts w:ascii="Times New Roman" w:hAnsi="Times New Roman" w:cs="Times New Roman"/>
          <w:sz w:val="24"/>
          <w:szCs w:val="24"/>
        </w:rPr>
        <w:t>n</w:t>
      </w:r>
      <w:r w:rsidR="00300D0A" w:rsidRPr="00A01F7E">
        <w:rPr>
          <w:rFonts w:ascii="Times New Roman" w:hAnsi="Times New Roman" w:cs="Times New Roman"/>
          <w:sz w:val="24"/>
          <w:szCs w:val="24"/>
        </w:rPr>
        <w:t>or opposed the effectiveness and application of</w:t>
      </w:r>
      <w:r w:rsidR="00547E1C" w:rsidRPr="00A01F7E">
        <w:rPr>
          <w:rFonts w:ascii="Times New Roman" w:hAnsi="Times New Roman" w:cs="Times New Roman"/>
          <w:sz w:val="24"/>
          <w:szCs w:val="24"/>
        </w:rPr>
        <w:t xml:space="preserve"> trading strategies based on technical </w:t>
      </w:r>
      <w:r w:rsidR="00364F2A" w:rsidRPr="00A01F7E">
        <w:rPr>
          <w:rFonts w:ascii="Times New Roman" w:hAnsi="Times New Roman" w:cs="Times New Roman"/>
          <w:sz w:val="24"/>
          <w:szCs w:val="24"/>
        </w:rPr>
        <w:t>indicators</w:t>
      </w:r>
      <w:r w:rsidR="00547E1C" w:rsidRPr="00A01F7E">
        <w:rPr>
          <w:rFonts w:ascii="Times New Roman" w:hAnsi="Times New Roman" w:cs="Times New Roman"/>
          <w:sz w:val="24"/>
          <w:szCs w:val="24"/>
        </w:rPr>
        <w:t xml:space="preserve">. </w:t>
      </w:r>
      <w:r w:rsidR="00300D0A" w:rsidRPr="00A01F7E">
        <w:rPr>
          <w:rFonts w:ascii="Times New Roman" w:hAnsi="Times New Roman" w:cs="Times New Roman"/>
          <w:sz w:val="24"/>
          <w:szCs w:val="24"/>
        </w:rPr>
        <w:t xml:space="preserve">Instead, success </w:t>
      </w:r>
      <w:r w:rsidR="009F3C28" w:rsidRPr="00A01F7E">
        <w:rPr>
          <w:rFonts w:ascii="Times New Roman" w:hAnsi="Times New Roman" w:cs="Times New Roman"/>
          <w:sz w:val="24"/>
          <w:szCs w:val="24"/>
        </w:rPr>
        <w:t xml:space="preserve">and decision </w:t>
      </w:r>
      <w:r w:rsidR="00300D0A" w:rsidRPr="00A01F7E">
        <w:rPr>
          <w:rFonts w:ascii="Times New Roman" w:hAnsi="Times New Roman" w:cs="Times New Roman"/>
          <w:sz w:val="24"/>
          <w:szCs w:val="24"/>
        </w:rPr>
        <w:t xml:space="preserve">of technical trading is now considered </w:t>
      </w:r>
      <w:proofErr w:type="gramStart"/>
      <w:r w:rsidR="00300D0A" w:rsidRPr="00A01F7E">
        <w:rPr>
          <w:rFonts w:ascii="Times New Roman" w:hAnsi="Times New Roman" w:cs="Times New Roman"/>
          <w:sz w:val="24"/>
          <w:szCs w:val="24"/>
        </w:rPr>
        <w:t xml:space="preserve">to be </w:t>
      </w:r>
      <w:r w:rsidR="009F3C28" w:rsidRPr="00A01F7E">
        <w:rPr>
          <w:rFonts w:ascii="Times New Roman" w:hAnsi="Times New Roman" w:cs="Times New Roman"/>
          <w:sz w:val="24"/>
          <w:szCs w:val="24"/>
        </w:rPr>
        <w:t>adaptive</w:t>
      </w:r>
      <w:proofErr w:type="gramEnd"/>
      <w:r w:rsidR="009F3C28" w:rsidRPr="00A01F7E">
        <w:rPr>
          <w:rFonts w:ascii="Times New Roman" w:hAnsi="Times New Roman" w:cs="Times New Roman"/>
          <w:sz w:val="24"/>
          <w:szCs w:val="24"/>
        </w:rPr>
        <w:t xml:space="preserve"> and responsive to the market (or environment) </w:t>
      </w:r>
      <w:r w:rsidR="00300D0A" w:rsidRPr="00A01F7E">
        <w:rPr>
          <w:rFonts w:ascii="Times New Roman" w:hAnsi="Times New Roman" w:cs="Times New Roman"/>
          <w:sz w:val="24"/>
          <w:szCs w:val="24"/>
        </w:rPr>
        <w:t>– in accordance with the Adaptive Market Hypothesis</w:t>
      </w:r>
      <w:r w:rsidR="009F3C28" w:rsidRPr="00A01F7E">
        <w:rPr>
          <w:rFonts w:ascii="Times New Roman" w:hAnsi="Times New Roman" w:cs="Times New Roman"/>
          <w:sz w:val="24"/>
          <w:szCs w:val="24"/>
        </w:rPr>
        <w:t xml:space="preserve"> (AMH)</w:t>
      </w:r>
      <w:r w:rsidR="00300D0A" w:rsidRPr="00A01F7E">
        <w:rPr>
          <w:rFonts w:ascii="Times New Roman" w:hAnsi="Times New Roman" w:cs="Times New Roman"/>
          <w:sz w:val="24"/>
          <w:szCs w:val="24"/>
        </w:rPr>
        <w:t xml:space="preserve"> proposed by Andrew Lo in the early 2000s.</w:t>
      </w:r>
      <w:r w:rsidR="000A7D18" w:rsidRPr="00A01F7E">
        <w:rPr>
          <w:rFonts w:ascii="Times New Roman" w:hAnsi="Times New Roman" w:cs="Times New Roman"/>
          <w:sz w:val="24"/>
          <w:szCs w:val="24"/>
        </w:rPr>
        <w:t xml:space="preserve"> Under this new paradigm, traditional models of modern financial economics can now coexist with behavioral models</w:t>
      </w:r>
      <w:r w:rsidR="00F610DD" w:rsidRPr="00A01F7E">
        <w:rPr>
          <w:rFonts w:ascii="Times New Roman" w:hAnsi="Times New Roman" w:cs="Times New Roman"/>
          <w:sz w:val="24"/>
          <w:szCs w:val="24"/>
        </w:rPr>
        <w:t xml:space="preserve"> (</w:t>
      </w:r>
      <w:proofErr w:type="spellStart"/>
      <w:r w:rsidR="00F610DD" w:rsidRPr="00A01F7E">
        <w:rPr>
          <w:rFonts w:ascii="Times New Roman" w:hAnsi="Times New Roman" w:cs="Times New Roman"/>
          <w:sz w:val="24"/>
          <w:szCs w:val="24"/>
        </w:rPr>
        <w:t>Todea</w:t>
      </w:r>
      <w:proofErr w:type="spellEnd"/>
      <w:r w:rsidR="00F610DD" w:rsidRPr="00A01F7E">
        <w:rPr>
          <w:rFonts w:ascii="Times New Roman" w:hAnsi="Times New Roman" w:cs="Times New Roman"/>
          <w:sz w:val="24"/>
          <w:szCs w:val="24"/>
        </w:rPr>
        <w:t xml:space="preserve">, </w:t>
      </w:r>
      <w:proofErr w:type="spellStart"/>
      <w:r w:rsidR="00F610DD" w:rsidRPr="00A01F7E">
        <w:rPr>
          <w:rFonts w:ascii="Times New Roman" w:hAnsi="Times New Roman" w:cs="Times New Roman"/>
          <w:sz w:val="24"/>
          <w:szCs w:val="24"/>
        </w:rPr>
        <w:t>Ulici</w:t>
      </w:r>
      <w:proofErr w:type="spellEnd"/>
      <w:r w:rsidR="00F610DD" w:rsidRPr="00A01F7E">
        <w:rPr>
          <w:rFonts w:ascii="Times New Roman" w:hAnsi="Times New Roman" w:cs="Times New Roman"/>
          <w:sz w:val="24"/>
          <w:szCs w:val="24"/>
        </w:rPr>
        <w:t xml:space="preserve"> &amp; </w:t>
      </w:r>
      <w:proofErr w:type="spellStart"/>
      <w:r w:rsidR="00F610DD" w:rsidRPr="00A01F7E">
        <w:rPr>
          <w:rFonts w:ascii="Times New Roman" w:hAnsi="Times New Roman" w:cs="Times New Roman"/>
          <w:sz w:val="24"/>
          <w:szCs w:val="24"/>
        </w:rPr>
        <w:t>Silaghi</w:t>
      </w:r>
      <w:proofErr w:type="spellEnd"/>
      <w:r w:rsidR="00F610DD" w:rsidRPr="00A01F7E">
        <w:rPr>
          <w:rFonts w:ascii="Times New Roman" w:hAnsi="Times New Roman" w:cs="Times New Roman"/>
          <w:sz w:val="24"/>
          <w:szCs w:val="24"/>
        </w:rPr>
        <w:t xml:space="preserve">, 2009; </w:t>
      </w:r>
      <w:proofErr w:type="spellStart"/>
      <w:r w:rsidR="00F610DD" w:rsidRPr="00A01F7E">
        <w:rPr>
          <w:rFonts w:ascii="Times New Roman" w:hAnsi="Times New Roman" w:cs="Times New Roman"/>
          <w:sz w:val="24"/>
          <w:szCs w:val="24"/>
        </w:rPr>
        <w:t>Todea</w:t>
      </w:r>
      <w:proofErr w:type="spellEnd"/>
      <w:r w:rsidR="00F610DD" w:rsidRPr="00A01F7E">
        <w:rPr>
          <w:rFonts w:ascii="Times New Roman" w:hAnsi="Times New Roman" w:cs="Times New Roman"/>
          <w:sz w:val="24"/>
          <w:szCs w:val="24"/>
        </w:rPr>
        <w:t xml:space="preserve">, </w:t>
      </w:r>
      <w:proofErr w:type="spellStart"/>
      <w:r w:rsidR="00F610DD" w:rsidRPr="00A01F7E">
        <w:rPr>
          <w:rFonts w:ascii="Times New Roman" w:hAnsi="Times New Roman" w:cs="Times New Roman"/>
          <w:sz w:val="24"/>
          <w:szCs w:val="24"/>
        </w:rPr>
        <w:t>Zoicas-Ienciu</w:t>
      </w:r>
      <w:proofErr w:type="spellEnd"/>
      <w:r w:rsidR="00F610DD" w:rsidRPr="00A01F7E">
        <w:rPr>
          <w:rFonts w:ascii="Times New Roman" w:hAnsi="Times New Roman" w:cs="Times New Roman"/>
          <w:sz w:val="24"/>
          <w:szCs w:val="24"/>
        </w:rPr>
        <w:t xml:space="preserve"> &amp; Filip, 2009)</w:t>
      </w:r>
      <w:r w:rsidR="000A7D18" w:rsidRPr="00A01F7E">
        <w:rPr>
          <w:rFonts w:ascii="Times New Roman" w:hAnsi="Times New Roman" w:cs="Times New Roman"/>
          <w:sz w:val="24"/>
          <w:szCs w:val="24"/>
        </w:rPr>
        <w:t xml:space="preserve">. The AMH argues that investors are capable of optimal dynamic allocation and </w:t>
      </w:r>
      <w:r w:rsidR="00FC57A2" w:rsidRPr="00A01F7E">
        <w:rPr>
          <w:rFonts w:ascii="Times New Roman" w:hAnsi="Times New Roman" w:cs="Times New Roman"/>
          <w:sz w:val="24"/>
          <w:szCs w:val="24"/>
        </w:rPr>
        <w:t xml:space="preserve">many behaviors previously seen as irrational and impractical can now be explained as adaptive and consistent with an evolutionary </w:t>
      </w:r>
      <w:r w:rsidR="006D2B5A" w:rsidRPr="00A01F7E">
        <w:rPr>
          <w:rFonts w:ascii="Times New Roman" w:hAnsi="Times New Roman" w:cs="Times New Roman"/>
          <w:sz w:val="24"/>
          <w:szCs w:val="24"/>
        </w:rPr>
        <w:t>perspective</w:t>
      </w:r>
      <w:r w:rsidR="009A4EF9" w:rsidRPr="00A01F7E">
        <w:rPr>
          <w:rFonts w:ascii="Times New Roman" w:hAnsi="Times New Roman" w:cs="Times New Roman"/>
          <w:sz w:val="24"/>
          <w:szCs w:val="24"/>
        </w:rPr>
        <w:t>, i.e.,</w:t>
      </w:r>
      <w:r w:rsidR="006D2B5A" w:rsidRPr="00A01F7E">
        <w:rPr>
          <w:rFonts w:ascii="Times New Roman" w:hAnsi="Times New Roman" w:cs="Times New Roman"/>
          <w:sz w:val="24"/>
          <w:szCs w:val="24"/>
        </w:rPr>
        <w:t xml:space="preserve"> </w:t>
      </w:r>
      <w:r w:rsidR="00FC57A2" w:rsidRPr="00A01F7E">
        <w:rPr>
          <w:rFonts w:ascii="Times New Roman" w:hAnsi="Times New Roman" w:cs="Times New Roman"/>
          <w:sz w:val="24"/>
          <w:szCs w:val="24"/>
        </w:rPr>
        <w:t xml:space="preserve">individuals </w:t>
      </w:r>
      <w:r w:rsidR="009A4EF9" w:rsidRPr="00A01F7E">
        <w:rPr>
          <w:rFonts w:ascii="Times New Roman" w:hAnsi="Times New Roman" w:cs="Times New Roman"/>
          <w:sz w:val="24"/>
          <w:szCs w:val="24"/>
        </w:rPr>
        <w:t xml:space="preserve">are </w:t>
      </w:r>
      <w:bookmarkStart w:id="7" w:name="_Hlk98748066"/>
      <w:r w:rsidR="009A4EF9" w:rsidRPr="00A01F7E">
        <w:rPr>
          <w:rFonts w:ascii="Times New Roman" w:hAnsi="Times New Roman" w:cs="Times New Roman"/>
          <w:sz w:val="24"/>
          <w:szCs w:val="24"/>
        </w:rPr>
        <w:t>striven</w:t>
      </w:r>
      <w:bookmarkEnd w:id="7"/>
      <w:r w:rsidR="009A4EF9" w:rsidRPr="00A01F7E">
        <w:rPr>
          <w:rFonts w:ascii="Times New Roman" w:hAnsi="Times New Roman" w:cs="Times New Roman"/>
          <w:sz w:val="24"/>
          <w:szCs w:val="24"/>
        </w:rPr>
        <w:t xml:space="preserve"> to adapt </w:t>
      </w:r>
      <w:r w:rsidR="006D2B5A" w:rsidRPr="00A01F7E">
        <w:rPr>
          <w:rFonts w:ascii="Times New Roman" w:hAnsi="Times New Roman" w:cs="Times New Roman"/>
          <w:sz w:val="24"/>
          <w:szCs w:val="24"/>
        </w:rPr>
        <w:t>and respond</w:t>
      </w:r>
      <w:r w:rsidR="009A4EF9" w:rsidRPr="00A01F7E">
        <w:rPr>
          <w:rFonts w:ascii="Times New Roman" w:hAnsi="Times New Roman" w:cs="Times New Roman"/>
          <w:sz w:val="24"/>
          <w:szCs w:val="24"/>
        </w:rPr>
        <w:t xml:space="preserve"> </w:t>
      </w:r>
      <w:r w:rsidR="00FC57A2" w:rsidRPr="00A01F7E">
        <w:rPr>
          <w:rFonts w:ascii="Times New Roman" w:hAnsi="Times New Roman" w:cs="Times New Roman"/>
          <w:sz w:val="24"/>
          <w:szCs w:val="24"/>
        </w:rPr>
        <w:t xml:space="preserve">to environment </w:t>
      </w:r>
      <w:r w:rsidR="006D2B5A" w:rsidRPr="00A01F7E">
        <w:rPr>
          <w:rFonts w:ascii="Times New Roman" w:hAnsi="Times New Roman" w:cs="Times New Roman"/>
          <w:sz w:val="24"/>
          <w:szCs w:val="24"/>
        </w:rPr>
        <w:t xml:space="preserve">(market) </w:t>
      </w:r>
      <w:r w:rsidR="00FC57A2" w:rsidRPr="00A01F7E">
        <w:rPr>
          <w:rFonts w:ascii="Times New Roman" w:hAnsi="Times New Roman" w:cs="Times New Roman"/>
          <w:sz w:val="24"/>
          <w:szCs w:val="24"/>
        </w:rPr>
        <w:t>using simple heuristics</w:t>
      </w:r>
      <w:r w:rsidR="006D2B5A" w:rsidRPr="00A01F7E">
        <w:rPr>
          <w:rFonts w:ascii="Times New Roman" w:hAnsi="Times New Roman" w:cs="Times New Roman"/>
          <w:sz w:val="24"/>
          <w:szCs w:val="24"/>
        </w:rPr>
        <w:t xml:space="preserve"> for enhancing</w:t>
      </w:r>
      <w:r w:rsidR="009A4EF9" w:rsidRPr="00A01F7E">
        <w:rPr>
          <w:rFonts w:ascii="Times New Roman" w:hAnsi="Times New Roman" w:cs="Times New Roman"/>
          <w:sz w:val="24"/>
          <w:szCs w:val="24"/>
        </w:rPr>
        <w:t>, maximizing</w:t>
      </w:r>
      <w:r w:rsidR="006D2B5A" w:rsidRPr="00A01F7E">
        <w:rPr>
          <w:rFonts w:ascii="Times New Roman" w:hAnsi="Times New Roman" w:cs="Times New Roman"/>
          <w:sz w:val="24"/>
          <w:szCs w:val="24"/>
        </w:rPr>
        <w:t xml:space="preserve"> the chance of survival (profitability)</w:t>
      </w:r>
      <w:r w:rsidR="00FC57A2" w:rsidRPr="00A01F7E">
        <w:rPr>
          <w:rFonts w:ascii="Times New Roman" w:hAnsi="Times New Roman" w:cs="Times New Roman"/>
          <w:sz w:val="24"/>
          <w:szCs w:val="24"/>
        </w:rPr>
        <w:t>.</w:t>
      </w:r>
      <w:r w:rsidR="006D2B5A" w:rsidRPr="00A01F7E">
        <w:rPr>
          <w:rFonts w:ascii="Times New Roman" w:hAnsi="Times New Roman" w:cs="Times New Roman"/>
          <w:sz w:val="24"/>
          <w:szCs w:val="24"/>
        </w:rPr>
        <w:t xml:space="preserve"> Economic irrationality </w:t>
      </w:r>
      <w:proofErr w:type="gramStart"/>
      <w:r w:rsidR="00A319C7" w:rsidRPr="00A01F7E">
        <w:rPr>
          <w:rFonts w:ascii="Times New Roman" w:hAnsi="Times New Roman" w:cs="Times New Roman"/>
          <w:sz w:val="24"/>
          <w:szCs w:val="24"/>
        </w:rPr>
        <w:t>is</w:t>
      </w:r>
      <w:r w:rsidR="006D2B5A" w:rsidRPr="00A01F7E">
        <w:rPr>
          <w:rFonts w:ascii="Times New Roman" w:hAnsi="Times New Roman" w:cs="Times New Roman"/>
          <w:sz w:val="24"/>
          <w:szCs w:val="24"/>
        </w:rPr>
        <w:t xml:space="preserve"> </w:t>
      </w:r>
      <w:r w:rsidR="004E292C" w:rsidRPr="00A01F7E">
        <w:rPr>
          <w:rFonts w:ascii="Times New Roman" w:hAnsi="Times New Roman" w:cs="Times New Roman"/>
          <w:sz w:val="24"/>
          <w:szCs w:val="24"/>
        </w:rPr>
        <w:t>therefore seen</w:t>
      </w:r>
      <w:proofErr w:type="gramEnd"/>
      <w:r w:rsidR="004E292C" w:rsidRPr="00A01F7E">
        <w:rPr>
          <w:rFonts w:ascii="Times New Roman" w:hAnsi="Times New Roman" w:cs="Times New Roman"/>
          <w:sz w:val="24"/>
          <w:szCs w:val="24"/>
        </w:rPr>
        <w:t xml:space="preserve"> as basic instinct </w:t>
      </w:r>
      <w:r w:rsidR="006D2B5A" w:rsidRPr="00A01F7E">
        <w:rPr>
          <w:rFonts w:ascii="Times New Roman" w:hAnsi="Times New Roman" w:cs="Times New Roman"/>
          <w:sz w:val="24"/>
          <w:szCs w:val="24"/>
        </w:rPr>
        <w:t xml:space="preserve">driven by evolutionary forces. </w:t>
      </w:r>
      <w:r w:rsidR="00A319C7" w:rsidRPr="00A01F7E">
        <w:rPr>
          <w:rFonts w:ascii="Times New Roman" w:hAnsi="Times New Roman" w:cs="Times New Roman"/>
          <w:sz w:val="24"/>
          <w:szCs w:val="24"/>
        </w:rPr>
        <w:t>The AMH</w:t>
      </w:r>
      <w:r w:rsidR="00810FEC" w:rsidRPr="00A01F7E">
        <w:rPr>
          <w:rFonts w:ascii="Times New Roman" w:hAnsi="Times New Roman" w:cs="Times New Roman"/>
          <w:sz w:val="24"/>
          <w:szCs w:val="24"/>
        </w:rPr>
        <w:t xml:space="preserve"> </w:t>
      </w:r>
      <w:proofErr w:type="gramStart"/>
      <w:r w:rsidR="00547E1C" w:rsidRPr="00A01F7E">
        <w:rPr>
          <w:rFonts w:ascii="Times New Roman" w:hAnsi="Times New Roman" w:cs="Times New Roman"/>
          <w:sz w:val="24"/>
          <w:szCs w:val="24"/>
        </w:rPr>
        <w:t xml:space="preserve">can be </w:t>
      </w:r>
      <w:r w:rsidR="00810FEC" w:rsidRPr="00A01F7E">
        <w:rPr>
          <w:rFonts w:ascii="Times New Roman" w:hAnsi="Times New Roman" w:cs="Times New Roman"/>
          <w:sz w:val="24"/>
          <w:szCs w:val="24"/>
        </w:rPr>
        <w:t>seen</w:t>
      </w:r>
      <w:proofErr w:type="gramEnd"/>
      <w:r w:rsidR="00810FEC" w:rsidRPr="00A01F7E">
        <w:rPr>
          <w:rFonts w:ascii="Times New Roman" w:hAnsi="Times New Roman" w:cs="Times New Roman"/>
          <w:sz w:val="24"/>
          <w:szCs w:val="24"/>
        </w:rPr>
        <w:t xml:space="preserve"> as an alternative to EMH. This theory </w:t>
      </w:r>
      <w:proofErr w:type="gramStart"/>
      <w:r w:rsidR="00810FEC" w:rsidRPr="00A01F7E">
        <w:rPr>
          <w:rFonts w:ascii="Times New Roman" w:hAnsi="Times New Roman" w:cs="Times New Roman"/>
          <w:sz w:val="24"/>
          <w:szCs w:val="24"/>
        </w:rPr>
        <w:t xml:space="preserve">can be </w:t>
      </w:r>
      <w:r w:rsidR="00547E1C" w:rsidRPr="00A01F7E">
        <w:rPr>
          <w:rFonts w:ascii="Times New Roman" w:hAnsi="Times New Roman" w:cs="Times New Roman"/>
          <w:sz w:val="24"/>
          <w:szCs w:val="24"/>
        </w:rPr>
        <w:t>characterized</w:t>
      </w:r>
      <w:proofErr w:type="gramEnd"/>
      <w:r w:rsidR="00547E1C" w:rsidRPr="00A01F7E">
        <w:rPr>
          <w:rFonts w:ascii="Times New Roman" w:hAnsi="Times New Roman" w:cs="Times New Roman"/>
          <w:sz w:val="24"/>
          <w:szCs w:val="24"/>
        </w:rPr>
        <w:t xml:space="preserve"> as link between EMH and behavioral finance</w:t>
      </w:r>
      <w:r w:rsidR="00810FEC" w:rsidRPr="00A01F7E">
        <w:rPr>
          <w:rFonts w:ascii="Times New Roman" w:hAnsi="Times New Roman" w:cs="Times New Roman"/>
          <w:sz w:val="24"/>
          <w:szCs w:val="24"/>
        </w:rPr>
        <w:t>. There is an assumption that</w:t>
      </w:r>
      <w:r w:rsidR="00547E1C" w:rsidRPr="00A01F7E">
        <w:rPr>
          <w:rFonts w:ascii="Times New Roman" w:hAnsi="Times New Roman" w:cs="Times New Roman"/>
          <w:sz w:val="24"/>
          <w:szCs w:val="24"/>
        </w:rPr>
        <w:t xml:space="preserve"> </w:t>
      </w:r>
      <w:r w:rsidR="00810FEC" w:rsidRPr="00A01F7E">
        <w:rPr>
          <w:rFonts w:ascii="Times New Roman" w:hAnsi="Times New Roman" w:cs="Times New Roman"/>
          <w:sz w:val="24"/>
          <w:szCs w:val="24"/>
        </w:rPr>
        <w:t>the</w:t>
      </w:r>
      <w:r w:rsidR="00547E1C" w:rsidRPr="00A01F7E">
        <w:rPr>
          <w:rFonts w:ascii="Times New Roman" w:hAnsi="Times New Roman" w:cs="Times New Roman"/>
          <w:sz w:val="24"/>
          <w:szCs w:val="24"/>
        </w:rPr>
        <w:t xml:space="preserve"> dynamic of the financial market, the </w:t>
      </w:r>
      <w:r w:rsidR="00810FEC" w:rsidRPr="00A01F7E">
        <w:rPr>
          <w:rFonts w:ascii="Times New Roman" w:hAnsi="Times New Roman" w:cs="Times New Roman"/>
          <w:sz w:val="24"/>
          <w:szCs w:val="24"/>
        </w:rPr>
        <w:t xml:space="preserve">chance </w:t>
      </w:r>
      <w:r w:rsidR="00547E1C" w:rsidRPr="00A01F7E">
        <w:rPr>
          <w:rFonts w:ascii="Times New Roman" w:hAnsi="Times New Roman" w:cs="Times New Roman"/>
          <w:sz w:val="24"/>
          <w:szCs w:val="24"/>
        </w:rPr>
        <w:t xml:space="preserve">for arbitrage and the </w:t>
      </w:r>
      <w:r w:rsidR="00810FEC" w:rsidRPr="00A01F7E">
        <w:rPr>
          <w:rFonts w:ascii="Times New Roman" w:hAnsi="Times New Roman" w:cs="Times New Roman"/>
          <w:sz w:val="24"/>
          <w:szCs w:val="24"/>
        </w:rPr>
        <w:t xml:space="preserve">irrationality of investors </w:t>
      </w:r>
      <w:r w:rsidR="00F610DD" w:rsidRPr="00A01F7E">
        <w:rPr>
          <w:rFonts w:ascii="Times New Roman" w:hAnsi="Times New Roman" w:cs="Times New Roman"/>
          <w:sz w:val="24"/>
          <w:szCs w:val="24"/>
        </w:rPr>
        <w:t xml:space="preserve">all point to </w:t>
      </w:r>
      <w:r w:rsidR="00810FEC" w:rsidRPr="00A01F7E">
        <w:rPr>
          <w:rFonts w:ascii="Times New Roman" w:hAnsi="Times New Roman" w:cs="Times New Roman"/>
          <w:sz w:val="24"/>
          <w:szCs w:val="24"/>
        </w:rPr>
        <w:t>a</w:t>
      </w:r>
      <w:r w:rsidR="00F610DD" w:rsidRPr="00A01F7E">
        <w:rPr>
          <w:rFonts w:ascii="Times New Roman" w:hAnsi="Times New Roman" w:cs="Times New Roman"/>
          <w:sz w:val="24"/>
          <w:szCs w:val="24"/>
        </w:rPr>
        <w:t>n un</w:t>
      </w:r>
      <w:r w:rsidR="00547E1C" w:rsidRPr="00A01F7E">
        <w:rPr>
          <w:rFonts w:ascii="Times New Roman" w:hAnsi="Times New Roman" w:cs="Times New Roman"/>
          <w:sz w:val="24"/>
          <w:szCs w:val="24"/>
        </w:rPr>
        <w:t>stable relationship between risk and returns. Therefore,</w:t>
      </w:r>
      <w:r w:rsidR="00F610DD" w:rsidRPr="00A01F7E">
        <w:rPr>
          <w:rFonts w:ascii="Times New Roman" w:hAnsi="Times New Roman" w:cs="Times New Roman"/>
          <w:sz w:val="24"/>
          <w:szCs w:val="24"/>
        </w:rPr>
        <w:t xml:space="preserve"> Lo (2004)</w:t>
      </w:r>
      <w:r w:rsidR="00547E1C" w:rsidRPr="00A01F7E">
        <w:rPr>
          <w:rFonts w:ascii="Times New Roman" w:hAnsi="Times New Roman" w:cs="Times New Roman"/>
          <w:sz w:val="24"/>
          <w:szCs w:val="24"/>
        </w:rPr>
        <w:t xml:space="preserve"> </w:t>
      </w:r>
      <w:r w:rsidR="00F610DD" w:rsidRPr="00A01F7E">
        <w:rPr>
          <w:rFonts w:ascii="Times New Roman" w:hAnsi="Times New Roman" w:cs="Times New Roman"/>
          <w:sz w:val="24"/>
          <w:szCs w:val="24"/>
        </w:rPr>
        <w:t>stated</w:t>
      </w:r>
      <w:r w:rsidR="00547E1C" w:rsidRPr="00A01F7E">
        <w:rPr>
          <w:rFonts w:ascii="Times New Roman" w:hAnsi="Times New Roman" w:cs="Times New Roman"/>
          <w:sz w:val="24"/>
          <w:szCs w:val="24"/>
        </w:rPr>
        <w:t xml:space="preserve"> that investment strategies "wax and wane, performing well in certain environments and performing poorly in other environments". </w:t>
      </w:r>
    </w:p>
    <w:p w14:paraId="1393C00C" w14:textId="726581B0" w:rsidR="00547E1C" w:rsidRPr="00A01F7E" w:rsidRDefault="00547E1C" w:rsidP="00A01F7E">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As a result, opposing </w:t>
      </w:r>
      <w:r w:rsidR="004E292C" w:rsidRPr="00A01F7E">
        <w:rPr>
          <w:rFonts w:ascii="Times New Roman" w:hAnsi="Times New Roman" w:cs="Times New Roman"/>
          <w:sz w:val="24"/>
          <w:szCs w:val="24"/>
        </w:rPr>
        <w:t xml:space="preserve">and ambivalent </w:t>
      </w:r>
      <w:r w:rsidRPr="00A01F7E">
        <w:rPr>
          <w:rFonts w:ascii="Times New Roman" w:hAnsi="Times New Roman" w:cs="Times New Roman"/>
          <w:sz w:val="24"/>
          <w:szCs w:val="24"/>
        </w:rPr>
        <w:t>attitudes on the performance</w:t>
      </w:r>
      <w:r w:rsidR="00F610DD" w:rsidRPr="00A01F7E">
        <w:rPr>
          <w:rFonts w:ascii="Times New Roman" w:hAnsi="Times New Roman" w:cs="Times New Roman"/>
          <w:sz w:val="24"/>
          <w:szCs w:val="24"/>
        </w:rPr>
        <w:t xml:space="preserve"> and application</w:t>
      </w:r>
      <w:r w:rsidRPr="00A01F7E">
        <w:rPr>
          <w:rFonts w:ascii="Times New Roman" w:hAnsi="Times New Roman" w:cs="Times New Roman"/>
          <w:sz w:val="24"/>
          <w:szCs w:val="24"/>
        </w:rPr>
        <w:t xml:space="preserve"> of technical analyses </w:t>
      </w:r>
      <w:proofErr w:type="gramStart"/>
      <w:r w:rsidRPr="00A01F7E">
        <w:rPr>
          <w:rFonts w:ascii="Times New Roman" w:hAnsi="Times New Roman" w:cs="Times New Roman"/>
          <w:sz w:val="24"/>
          <w:szCs w:val="24"/>
        </w:rPr>
        <w:t>can</w:t>
      </w:r>
      <w:r w:rsidR="00F610DD" w:rsidRPr="00A01F7E">
        <w:rPr>
          <w:rFonts w:ascii="Times New Roman" w:hAnsi="Times New Roman" w:cs="Times New Roman"/>
          <w:sz w:val="24"/>
          <w:szCs w:val="24"/>
        </w:rPr>
        <w:t xml:space="preserve"> now</w:t>
      </w:r>
      <w:r w:rsidRPr="00A01F7E">
        <w:rPr>
          <w:rFonts w:ascii="Times New Roman" w:hAnsi="Times New Roman" w:cs="Times New Roman"/>
          <w:sz w:val="24"/>
          <w:szCs w:val="24"/>
        </w:rPr>
        <w:t xml:space="preserve"> be considered</w:t>
      </w:r>
      <w:proofErr w:type="gramEnd"/>
      <w:r w:rsidRPr="00A01F7E">
        <w:rPr>
          <w:rFonts w:ascii="Times New Roman" w:hAnsi="Times New Roman" w:cs="Times New Roman"/>
          <w:sz w:val="24"/>
          <w:szCs w:val="24"/>
        </w:rPr>
        <w:t xml:space="preserve"> relative, depending on the time and the market </w:t>
      </w:r>
      <w:ins w:id="8" w:author="Arthur O'Connor" w:date="2022-03-21T16:08:00Z">
        <w:r w:rsidR="00E4763E">
          <w:rPr>
            <w:rFonts w:ascii="Times New Roman" w:hAnsi="Times New Roman" w:cs="Times New Roman"/>
            <w:sz w:val="24"/>
            <w:szCs w:val="24"/>
          </w:rPr>
          <w:t xml:space="preserve">that </w:t>
        </w:r>
      </w:ins>
      <w:del w:id="9" w:author="Arthur O'Connor" w:date="2022-03-21T16:08:00Z">
        <w:r w:rsidRPr="00A01F7E" w:rsidDel="00E4763E">
          <w:rPr>
            <w:rFonts w:ascii="Times New Roman" w:hAnsi="Times New Roman" w:cs="Times New Roman"/>
            <w:sz w:val="24"/>
            <w:szCs w:val="24"/>
          </w:rPr>
          <w:delText>which</w:delText>
        </w:r>
      </w:del>
      <w:r w:rsidRPr="00A01F7E">
        <w:rPr>
          <w:rFonts w:ascii="Times New Roman" w:hAnsi="Times New Roman" w:cs="Times New Roman"/>
          <w:sz w:val="24"/>
          <w:szCs w:val="24"/>
        </w:rPr>
        <w:t xml:space="preserve"> is being studied. </w:t>
      </w:r>
      <w:r w:rsidR="00751F5B" w:rsidRPr="00A01F7E">
        <w:rPr>
          <w:rFonts w:ascii="Times New Roman" w:hAnsi="Times New Roman" w:cs="Times New Roman"/>
          <w:sz w:val="24"/>
          <w:szCs w:val="24"/>
        </w:rPr>
        <w:t xml:space="preserve">Nowadays, many investors would agree that success in technical trading rules largely depends on </w:t>
      </w:r>
      <w:r w:rsidRPr="00A01F7E">
        <w:rPr>
          <w:rFonts w:ascii="Times New Roman" w:hAnsi="Times New Roman" w:cs="Times New Roman"/>
          <w:sz w:val="24"/>
          <w:szCs w:val="24"/>
        </w:rPr>
        <w:t>the conditions on the financial market, primarily (non)liquidity, and to a lesser extent macroeconomic (in)stability, including the ability to short-sell stocks</w:t>
      </w:r>
      <w:r w:rsidR="00751F5B" w:rsidRPr="00A01F7E">
        <w:rPr>
          <w:rFonts w:ascii="Times New Roman" w:hAnsi="Times New Roman" w:cs="Times New Roman"/>
          <w:sz w:val="24"/>
          <w:szCs w:val="24"/>
        </w:rPr>
        <w:t xml:space="preserve"> (Taylor, 2014). </w:t>
      </w:r>
      <w:r w:rsidR="008B181A" w:rsidRPr="00A01F7E">
        <w:rPr>
          <w:rFonts w:ascii="Times New Roman" w:hAnsi="Times New Roman" w:cs="Times New Roman"/>
          <w:sz w:val="24"/>
          <w:szCs w:val="24"/>
        </w:rPr>
        <w:t xml:space="preserve">Although the existing literature on this topic of technical analysis is still quite controversial, </w:t>
      </w:r>
      <w:r w:rsidR="004E292C" w:rsidRPr="00A01F7E">
        <w:rPr>
          <w:rFonts w:ascii="Times New Roman" w:hAnsi="Times New Roman" w:cs="Times New Roman"/>
          <w:sz w:val="24"/>
          <w:szCs w:val="24"/>
        </w:rPr>
        <w:t>t</w:t>
      </w:r>
      <w:r w:rsidR="000F79DC" w:rsidRPr="00A01F7E">
        <w:rPr>
          <w:rFonts w:ascii="Times New Roman" w:hAnsi="Times New Roman" w:cs="Times New Roman"/>
          <w:sz w:val="24"/>
          <w:szCs w:val="24"/>
        </w:rPr>
        <w:t xml:space="preserve">echnical analysis </w:t>
      </w:r>
      <w:proofErr w:type="gramStart"/>
      <w:r w:rsidR="000F79DC" w:rsidRPr="00A01F7E">
        <w:rPr>
          <w:rFonts w:ascii="Times New Roman" w:hAnsi="Times New Roman" w:cs="Times New Roman"/>
          <w:sz w:val="24"/>
          <w:szCs w:val="24"/>
        </w:rPr>
        <w:t>is widely used and communicated in academic and professional circles</w:t>
      </w:r>
      <w:proofErr w:type="gramEnd"/>
      <w:r w:rsidR="000F79DC" w:rsidRPr="00A01F7E">
        <w:rPr>
          <w:rFonts w:ascii="Times New Roman" w:hAnsi="Times New Roman" w:cs="Times New Roman"/>
          <w:sz w:val="24"/>
          <w:szCs w:val="24"/>
        </w:rPr>
        <w:t xml:space="preserve">. Many studies </w:t>
      </w:r>
      <w:proofErr w:type="gramStart"/>
      <w:r w:rsidR="000F79DC" w:rsidRPr="00A01F7E">
        <w:rPr>
          <w:rFonts w:ascii="Times New Roman" w:hAnsi="Times New Roman" w:cs="Times New Roman"/>
          <w:sz w:val="24"/>
          <w:szCs w:val="24"/>
        </w:rPr>
        <w:t>have been conducted</w:t>
      </w:r>
      <w:proofErr w:type="gramEnd"/>
      <w:r w:rsidR="000F79DC" w:rsidRPr="00A01F7E">
        <w:rPr>
          <w:rFonts w:ascii="Times New Roman" w:hAnsi="Times New Roman" w:cs="Times New Roman"/>
          <w:sz w:val="24"/>
          <w:szCs w:val="24"/>
        </w:rPr>
        <w:t xml:space="preserve"> to find optimization of trading strategies (Gehrig &amp; </w:t>
      </w:r>
      <w:proofErr w:type="spellStart"/>
      <w:r w:rsidR="000F79DC" w:rsidRPr="00A01F7E">
        <w:rPr>
          <w:rFonts w:ascii="Times New Roman" w:hAnsi="Times New Roman" w:cs="Times New Roman"/>
          <w:sz w:val="24"/>
          <w:szCs w:val="24"/>
        </w:rPr>
        <w:t>Menkhoff</w:t>
      </w:r>
      <w:proofErr w:type="spellEnd"/>
      <w:r w:rsidR="000F79DC" w:rsidRPr="00A01F7E">
        <w:rPr>
          <w:rFonts w:ascii="Times New Roman" w:hAnsi="Times New Roman" w:cs="Times New Roman"/>
          <w:sz w:val="24"/>
          <w:szCs w:val="24"/>
        </w:rPr>
        <w:t>, 2006</w:t>
      </w:r>
      <w:r w:rsidR="006A7574" w:rsidRPr="00A01F7E">
        <w:rPr>
          <w:rFonts w:ascii="Times New Roman" w:hAnsi="Times New Roman" w:cs="Times New Roman"/>
          <w:sz w:val="24"/>
          <w:szCs w:val="24"/>
        </w:rPr>
        <w:t xml:space="preserve">; </w:t>
      </w:r>
      <w:proofErr w:type="spellStart"/>
      <w:r w:rsidR="006A7574" w:rsidRPr="00A01F7E">
        <w:rPr>
          <w:rFonts w:ascii="Times New Roman" w:hAnsi="Times New Roman" w:cs="Times New Roman"/>
          <w:sz w:val="24"/>
          <w:szCs w:val="24"/>
        </w:rPr>
        <w:t>Menkhoff</w:t>
      </w:r>
      <w:proofErr w:type="spellEnd"/>
      <w:r w:rsidR="006A7574" w:rsidRPr="00A01F7E">
        <w:rPr>
          <w:rFonts w:ascii="Times New Roman" w:hAnsi="Times New Roman" w:cs="Times New Roman"/>
          <w:sz w:val="24"/>
          <w:szCs w:val="24"/>
        </w:rPr>
        <w:t>, 1997</w:t>
      </w:r>
      <w:r w:rsidR="000F79DC" w:rsidRPr="00A01F7E">
        <w:rPr>
          <w:rFonts w:ascii="Times New Roman" w:hAnsi="Times New Roman" w:cs="Times New Roman"/>
          <w:sz w:val="24"/>
          <w:szCs w:val="24"/>
        </w:rPr>
        <w:t>).</w:t>
      </w:r>
      <w:r w:rsidR="006A7574" w:rsidRPr="00A01F7E">
        <w:rPr>
          <w:rFonts w:ascii="Times New Roman" w:hAnsi="Times New Roman" w:cs="Times New Roman"/>
          <w:sz w:val="24"/>
          <w:szCs w:val="24"/>
        </w:rPr>
        <w:t xml:space="preserve"> For example, </w:t>
      </w:r>
      <w:r w:rsidR="007C6604" w:rsidRPr="00A01F7E">
        <w:rPr>
          <w:rFonts w:ascii="Times New Roman" w:hAnsi="Times New Roman" w:cs="Times New Roman"/>
          <w:sz w:val="24"/>
          <w:szCs w:val="24"/>
        </w:rPr>
        <w:t>Moving Average Convergence Divergence (MACD) and Relative Strength Index (RSI) are two of the most popular technical indicators</w:t>
      </w:r>
      <w:r w:rsidR="004E292C" w:rsidRPr="00A01F7E">
        <w:rPr>
          <w:rFonts w:ascii="Times New Roman" w:hAnsi="Times New Roman" w:cs="Times New Roman"/>
          <w:sz w:val="24"/>
          <w:szCs w:val="24"/>
        </w:rPr>
        <w:t xml:space="preserve"> for developing trading strategy</w:t>
      </w:r>
      <w:r w:rsidR="007C6604" w:rsidRPr="00A01F7E">
        <w:rPr>
          <w:rFonts w:ascii="Times New Roman" w:hAnsi="Times New Roman" w:cs="Times New Roman"/>
          <w:sz w:val="24"/>
          <w:szCs w:val="24"/>
        </w:rPr>
        <w:t xml:space="preserve">. They </w:t>
      </w:r>
      <w:proofErr w:type="gramStart"/>
      <w:r w:rsidR="007C6604" w:rsidRPr="00A01F7E">
        <w:rPr>
          <w:rFonts w:ascii="Times New Roman" w:hAnsi="Times New Roman" w:cs="Times New Roman"/>
          <w:sz w:val="24"/>
          <w:szCs w:val="24"/>
        </w:rPr>
        <w:t>are found</w:t>
      </w:r>
      <w:proofErr w:type="gramEnd"/>
      <w:r w:rsidR="007C6604" w:rsidRPr="00A01F7E">
        <w:rPr>
          <w:rFonts w:ascii="Times New Roman" w:hAnsi="Times New Roman" w:cs="Times New Roman"/>
          <w:sz w:val="24"/>
          <w:szCs w:val="24"/>
        </w:rPr>
        <w:t xml:space="preserve"> consistently effective in optimizing investors’ portfolio in </w:t>
      </w:r>
      <w:r w:rsidR="00A664A6" w:rsidRPr="00A01F7E">
        <w:rPr>
          <w:rFonts w:ascii="Times New Roman" w:hAnsi="Times New Roman" w:cs="Times New Roman"/>
          <w:sz w:val="24"/>
          <w:szCs w:val="24"/>
        </w:rPr>
        <w:t xml:space="preserve">the financial </w:t>
      </w:r>
      <w:r w:rsidR="007C6604" w:rsidRPr="00A01F7E">
        <w:rPr>
          <w:rFonts w:ascii="Times New Roman" w:hAnsi="Times New Roman" w:cs="Times New Roman"/>
          <w:sz w:val="24"/>
          <w:szCs w:val="24"/>
        </w:rPr>
        <w:t>markets (</w:t>
      </w:r>
      <w:proofErr w:type="spellStart"/>
      <w:r w:rsidR="00A33E6A" w:rsidRPr="00A01F7E">
        <w:rPr>
          <w:rFonts w:ascii="Times New Roman" w:hAnsi="Times New Roman" w:cs="Times New Roman"/>
          <w:sz w:val="24"/>
          <w:szCs w:val="24"/>
        </w:rPr>
        <w:t>Rosillo</w:t>
      </w:r>
      <w:proofErr w:type="spellEnd"/>
      <w:r w:rsidR="00A33E6A" w:rsidRPr="00A01F7E">
        <w:rPr>
          <w:rFonts w:ascii="Times New Roman" w:hAnsi="Times New Roman" w:cs="Times New Roman"/>
          <w:sz w:val="24"/>
          <w:szCs w:val="24"/>
        </w:rPr>
        <w:t xml:space="preserve">, de la Fuente &amp; </w:t>
      </w:r>
      <w:proofErr w:type="spellStart"/>
      <w:r w:rsidR="00A33E6A" w:rsidRPr="00A01F7E">
        <w:rPr>
          <w:rFonts w:ascii="Times New Roman" w:hAnsi="Times New Roman" w:cs="Times New Roman"/>
          <w:sz w:val="24"/>
          <w:szCs w:val="24"/>
        </w:rPr>
        <w:t>Brugos</w:t>
      </w:r>
      <w:proofErr w:type="spellEnd"/>
      <w:r w:rsidR="00A33E6A" w:rsidRPr="00A01F7E">
        <w:rPr>
          <w:rFonts w:ascii="Times New Roman" w:hAnsi="Times New Roman" w:cs="Times New Roman"/>
          <w:sz w:val="24"/>
          <w:szCs w:val="24"/>
        </w:rPr>
        <w:t xml:space="preserve">, 2013; </w:t>
      </w:r>
      <w:proofErr w:type="spellStart"/>
      <w:r w:rsidR="00681249" w:rsidRPr="00A01F7E">
        <w:rPr>
          <w:rFonts w:ascii="Times New Roman" w:hAnsi="Times New Roman" w:cs="Times New Roman"/>
          <w:sz w:val="24"/>
          <w:szCs w:val="24"/>
        </w:rPr>
        <w:t>Stankovic</w:t>
      </w:r>
      <w:proofErr w:type="spellEnd"/>
      <w:r w:rsidR="00681249" w:rsidRPr="00A01F7E">
        <w:rPr>
          <w:rFonts w:ascii="Times New Roman" w:hAnsi="Times New Roman" w:cs="Times New Roman"/>
          <w:sz w:val="24"/>
          <w:szCs w:val="24"/>
        </w:rPr>
        <w:t xml:space="preserve"> et al., 2015; Wu &amp; </w:t>
      </w:r>
      <w:proofErr w:type="spellStart"/>
      <w:r w:rsidR="00681249" w:rsidRPr="00A01F7E">
        <w:rPr>
          <w:rFonts w:ascii="Times New Roman" w:hAnsi="Times New Roman" w:cs="Times New Roman"/>
          <w:sz w:val="24"/>
          <w:szCs w:val="24"/>
        </w:rPr>
        <w:t>Diao</w:t>
      </w:r>
      <w:proofErr w:type="spellEnd"/>
      <w:r w:rsidR="00681249" w:rsidRPr="00A01F7E">
        <w:rPr>
          <w:rFonts w:ascii="Times New Roman" w:hAnsi="Times New Roman" w:cs="Times New Roman"/>
          <w:sz w:val="24"/>
          <w:szCs w:val="24"/>
        </w:rPr>
        <w:t>, 2015</w:t>
      </w:r>
      <w:r w:rsidR="007C6604" w:rsidRPr="00A01F7E">
        <w:rPr>
          <w:rFonts w:ascii="Times New Roman" w:hAnsi="Times New Roman" w:cs="Times New Roman"/>
          <w:sz w:val="24"/>
          <w:szCs w:val="24"/>
        </w:rPr>
        <w:t>)</w:t>
      </w:r>
      <w:r w:rsidR="00337FEE" w:rsidRPr="00A01F7E">
        <w:rPr>
          <w:rFonts w:ascii="Times New Roman" w:hAnsi="Times New Roman" w:cs="Times New Roman"/>
          <w:sz w:val="24"/>
          <w:szCs w:val="24"/>
        </w:rPr>
        <w:t xml:space="preserve">. In addition, trading strategies based on crossover signal generated by moving averages could </w:t>
      </w:r>
      <w:r w:rsidR="004C0300" w:rsidRPr="00A01F7E">
        <w:rPr>
          <w:rFonts w:ascii="Times New Roman" w:hAnsi="Times New Roman" w:cs="Times New Roman"/>
          <w:sz w:val="24"/>
          <w:szCs w:val="24"/>
        </w:rPr>
        <w:t xml:space="preserve">significantly </w:t>
      </w:r>
      <w:r w:rsidR="00337FEE" w:rsidRPr="00A01F7E">
        <w:rPr>
          <w:rFonts w:ascii="Times New Roman" w:hAnsi="Times New Roman" w:cs="Times New Roman"/>
          <w:sz w:val="24"/>
          <w:szCs w:val="24"/>
        </w:rPr>
        <w:t>reduce investment risk and confirm trading signal</w:t>
      </w:r>
      <w:r w:rsidR="002111D1" w:rsidRPr="00A01F7E">
        <w:rPr>
          <w:rFonts w:ascii="Times New Roman" w:hAnsi="Times New Roman" w:cs="Times New Roman"/>
          <w:sz w:val="24"/>
          <w:szCs w:val="24"/>
        </w:rPr>
        <w:t xml:space="preserve"> (</w:t>
      </w:r>
      <w:proofErr w:type="spellStart"/>
      <w:r w:rsidR="002111D1" w:rsidRPr="00A01F7E">
        <w:rPr>
          <w:rFonts w:ascii="Times New Roman" w:hAnsi="Times New Roman" w:cs="Times New Roman"/>
          <w:sz w:val="24"/>
          <w:szCs w:val="24"/>
        </w:rPr>
        <w:t>Anghel</w:t>
      </w:r>
      <w:proofErr w:type="spellEnd"/>
      <w:r w:rsidR="002111D1" w:rsidRPr="00A01F7E">
        <w:rPr>
          <w:rFonts w:ascii="Times New Roman" w:hAnsi="Times New Roman" w:cs="Times New Roman"/>
          <w:sz w:val="24"/>
          <w:szCs w:val="24"/>
        </w:rPr>
        <w:t>, 2013).</w:t>
      </w:r>
    </w:p>
    <w:p w14:paraId="6CE71C5F" w14:textId="47F9A3C4" w:rsidR="00932DD5" w:rsidRPr="00A01F7E" w:rsidRDefault="002111D1" w:rsidP="00A01F7E">
      <w:pPr>
        <w:spacing w:line="480" w:lineRule="auto"/>
        <w:ind w:firstLine="720"/>
        <w:contextualSpacing/>
        <w:jc w:val="both"/>
        <w:rPr>
          <w:rFonts w:ascii="Times New Roman" w:hAnsi="Times New Roman" w:cs="Times New Roman"/>
          <w:sz w:val="24"/>
          <w:szCs w:val="24"/>
        </w:rPr>
      </w:pPr>
      <w:proofErr w:type="gramStart"/>
      <w:r w:rsidRPr="00A01F7E">
        <w:rPr>
          <w:rFonts w:ascii="Times New Roman" w:hAnsi="Times New Roman" w:cs="Times New Roman"/>
          <w:sz w:val="24"/>
          <w:szCs w:val="24"/>
        </w:rPr>
        <w:t>More recent studies</w:t>
      </w:r>
      <w:proofErr w:type="gramEnd"/>
      <w:r w:rsidRPr="00A01F7E">
        <w:rPr>
          <w:rFonts w:ascii="Times New Roman" w:hAnsi="Times New Roman" w:cs="Times New Roman"/>
          <w:sz w:val="24"/>
          <w:szCs w:val="24"/>
        </w:rPr>
        <w:t xml:space="preserve"> suggest that, if the information obtained from stock prices is carefully pre-processed and then run by complex machine learning algorithms, the trend or stock price index movement </w:t>
      </w:r>
      <w:r w:rsidR="00A73BF7" w:rsidRPr="00A01F7E">
        <w:rPr>
          <w:rFonts w:ascii="Times New Roman" w:hAnsi="Times New Roman" w:cs="Times New Roman"/>
          <w:sz w:val="24"/>
          <w:szCs w:val="24"/>
        </w:rPr>
        <w:t>can</w:t>
      </w:r>
      <w:r w:rsidRPr="00A01F7E">
        <w:rPr>
          <w:rFonts w:ascii="Times New Roman" w:hAnsi="Times New Roman" w:cs="Times New Roman"/>
          <w:sz w:val="24"/>
          <w:szCs w:val="24"/>
        </w:rPr>
        <w:t xml:space="preserve"> be highly predictable (Patel, Shah, Thakkar &amp; </w:t>
      </w:r>
      <w:proofErr w:type="spellStart"/>
      <w:r w:rsidRPr="00A01F7E">
        <w:rPr>
          <w:rFonts w:ascii="Times New Roman" w:hAnsi="Times New Roman" w:cs="Times New Roman"/>
          <w:sz w:val="24"/>
          <w:szCs w:val="24"/>
        </w:rPr>
        <w:t>Kotecha</w:t>
      </w:r>
      <w:proofErr w:type="spellEnd"/>
      <w:r w:rsidRPr="00A01F7E">
        <w:rPr>
          <w:rFonts w:ascii="Times New Roman" w:hAnsi="Times New Roman" w:cs="Times New Roman"/>
          <w:sz w:val="24"/>
          <w:szCs w:val="24"/>
        </w:rPr>
        <w:t xml:space="preserve">, 2015). The advance of machine learning and more cost efficient of big data technology have </w:t>
      </w:r>
      <w:r w:rsidR="00006036" w:rsidRPr="00A01F7E">
        <w:rPr>
          <w:rFonts w:ascii="Times New Roman" w:hAnsi="Times New Roman" w:cs="Times New Roman"/>
          <w:sz w:val="24"/>
          <w:szCs w:val="24"/>
        </w:rPr>
        <w:t xml:space="preserve">made significant contribution to investment strategy, e.g., </w:t>
      </w:r>
      <w:r w:rsidRPr="00A01F7E">
        <w:rPr>
          <w:rFonts w:ascii="Times New Roman" w:hAnsi="Times New Roman" w:cs="Times New Roman"/>
          <w:sz w:val="24"/>
          <w:szCs w:val="24"/>
        </w:rPr>
        <w:t xml:space="preserve">from quantitative to sentiment analysis using </w:t>
      </w:r>
      <w:r w:rsidR="00052E96" w:rsidRPr="00A01F7E">
        <w:rPr>
          <w:rFonts w:ascii="Times New Roman" w:hAnsi="Times New Roman" w:cs="Times New Roman"/>
          <w:sz w:val="24"/>
          <w:szCs w:val="24"/>
        </w:rPr>
        <w:t>N</w:t>
      </w:r>
      <w:r w:rsidR="00CC44AC" w:rsidRPr="00A01F7E">
        <w:rPr>
          <w:rFonts w:ascii="Times New Roman" w:hAnsi="Times New Roman" w:cs="Times New Roman"/>
          <w:sz w:val="24"/>
          <w:szCs w:val="24"/>
        </w:rPr>
        <w:t xml:space="preserve">atural </w:t>
      </w:r>
      <w:r w:rsidR="00052E96" w:rsidRPr="00A01F7E">
        <w:rPr>
          <w:rFonts w:ascii="Times New Roman" w:hAnsi="Times New Roman" w:cs="Times New Roman"/>
          <w:sz w:val="24"/>
          <w:szCs w:val="24"/>
        </w:rPr>
        <w:t>L</w:t>
      </w:r>
      <w:r w:rsidR="00CC44AC" w:rsidRPr="00A01F7E">
        <w:rPr>
          <w:rFonts w:ascii="Times New Roman" w:hAnsi="Times New Roman" w:cs="Times New Roman"/>
          <w:sz w:val="24"/>
          <w:szCs w:val="24"/>
        </w:rPr>
        <w:t xml:space="preserve">anguage </w:t>
      </w:r>
      <w:r w:rsidR="00052E96" w:rsidRPr="00A01F7E">
        <w:rPr>
          <w:rFonts w:ascii="Times New Roman" w:hAnsi="Times New Roman" w:cs="Times New Roman"/>
          <w:sz w:val="24"/>
          <w:szCs w:val="24"/>
        </w:rPr>
        <w:t>P</w:t>
      </w:r>
      <w:r w:rsidR="00CC44AC" w:rsidRPr="00A01F7E">
        <w:rPr>
          <w:rFonts w:ascii="Times New Roman" w:hAnsi="Times New Roman" w:cs="Times New Roman"/>
          <w:sz w:val="24"/>
          <w:szCs w:val="24"/>
        </w:rPr>
        <w:t>rocessing (</w:t>
      </w:r>
      <w:r w:rsidRPr="00A01F7E">
        <w:rPr>
          <w:rFonts w:ascii="Times New Roman" w:hAnsi="Times New Roman" w:cs="Times New Roman"/>
          <w:sz w:val="24"/>
          <w:szCs w:val="24"/>
        </w:rPr>
        <w:t>NLP</w:t>
      </w:r>
      <w:r w:rsidR="00CC44AC" w:rsidRPr="00A01F7E">
        <w:rPr>
          <w:rFonts w:ascii="Times New Roman" w:hAnsi="Times New Roman" w:cs="Times New Roman"/>
          <w:sz w:val="24"/>
          <w:szCs w:val="24"/>
        </w:rPr>
        <w:t>)</w:t>
      </w:r>
      <w:r w:rsidRPr="00A01F7E">
        <w:rPr>
          <w:rFonts w:ascii="Times New Roman" w:hAnsi="Times New Roman" w:cs="Times New Roman"/>
          <w:sz w:val="24"/>
          <w:szCs w:val="24"/>
        </w:rPr>
        <w:t xml:space="preserve">. Not surprisingly, machine learning is gaining tremendous attention </w:t>
      </w:r>
      <w:r w:rsidR="008B181A" w:rsidRPr="00A01F7E">
        <w:rPr>
          <w:rFonts w:ascii="Times New Roman" w:hAnsi="Times New Roman" w:cs="Times New Roman"/>
          <w:sz w:val="24"/>
          <w:szCs w:val="24"/>
        </w:rPr>
        <w:t>in the financial market</w:t>
      </w:r>
      <w:r w:rsidR="0008419E" w:rsidRPr="00A01F7E">
        <w:rPr>
          <w:rFonts w:ascii="Times New Roman" w:hAnsi="Times New Roman" w:cs="Times New Roman"/>
          <w:sz w:val="24"/>
          <w:szCs w:val="24"/>
        </w:rPr>
        <w:t>. C</w:t>
      </w:r>
      <w:r w:rsidR="008B181A" w:rsidRPr="00A01F7E">
        <w:rPr>
          <w:rFonts w:ascii="Times New Roman" w:hAnsi="Times New Roman" w:cs="Times New Roman"/>
          <w:sz w:val="24"/>
          <w:szCs w:val="24"/>
        </w:rPr>
        <w:t xml:space="preserve">oncepts such as support vector machines, genetic algorithms, artificial neural networks, fuzzy </w:t>
      </w:r>
      <w:r w:rsidR="00CC44AC" w:rsidRPr="00A01F7E">
        <w:rPr>
          <w:rFonts w:ascii="Times New Roman" w:hAnsi="Times New Roman" w:cs="Times New Roman"/>
          <w:sz w:val="24"/>
          <w:szCs w:val="24"/>
        </w:rPr>
        <w:t>logic,</w:t>
      </w:r>
      <w:r w:rsidR="008B181A" w:rsidRPr="00A01F7E">
        <w:rPr>
          <w:rFonts w:ascii="Times New Roman" w:hAnsi="Times New Roman" w:cs="Times New Roman"/>
          <w:sz w:val="24"/>
          <w:szCs w:val="24"/>
        </w:rPr>
        <w:t xml:space="preserve"> and chaos theory</w:t>
      </w:r>
      <w:r w:rsidR="0008419E" w:rsidRPr="00A01F7E">
        <w:rPr>
          <w:rFonts w:ascii="Times New Roman" w:hAnsi="Times New Roman" w:cs="Times New Roman"/>
          <w:sz w:val="24"/>
          <w:szCs w:val="24"/>
        </w:rPr>
        <w:t xml:space="preserve"> have become new buzzwords in Wall Street</w:t>
      </w:r>
      <w:r w:rsidR="008B181A" w:rsidRPr="00A01F7E">
        <w:rPr>
          <w:rFonts w:ascii="Times New Roman" w:hAnsi="Times New Roman" w:cs="Times New Roman"/>
          <w:sz w:val="24"/>
          <w:szCs w:val="24"/>
        </w:rPr>
        <w:t xml:space="preserve">. </w:t>
      </w:r>
      <w:r w:rsidR="0008419E" w:rsidRPr="00A01F7E">
        <w:rPr>
          <w:rFonts w:ascii="Times New Roman" w:hAnsi="Times New Roman" w:cs="Times New Roman"/>
          <w:sz w:val="24"/>
          <w:szCs w:val="24"/>
        </w:rPr>
        <w:t>M</w:t>
      </w:r>
      <w:r w:rsidR="008B181A" w:rsidRPr="00A01F7E">
        <w:rPr>
          <w:rFonts w:ascii="Times New Roman" w:hAnsi="Times New Roman" w:cs="Times New Roman"/>
          <w:sz w:val="24"/>
          <w:szCs w:val="24"/>
        </w:rPr>
        <w:t>any studies</w:t>
      </w:r>
      <w:r w:rsidR="0008419E" w:rsidRPr="00A01F7E">
        <w:rPr>
          <w:rFonts w:ascii="Times New Roman" w:hAnsi="Times New Roman" w:cs="Times New Roman"/>
          <w:sz w:val="24"/>
          <w:szCs w:val="24"/>
        </w:rPr>
        <w:t xml:space="preserve"> have demonstrated the </w:t>
      </w:r>
      <w:r w:rsidR="00631C0C" w:rsidRPr="00A01F7E">
        <w:rPr>
          <w:rFonts w:ascii="Times New Roman" w:hAnsi="Times New Roman" w:cs="Times New Roman"/>
          <w:sz w:val="24"/>
          <w:szCs w:val="24"/>
        </w:rPr>
        <w:t xml:space="preserve">application </w:t>
      </w:r>
      <w:r w:rsidR="0008419E" w:rsidRPr="00A01F7E">
        <w:rPr>
          <w:rFonts w:ascii="Times New Roman" w:hAnsi="Times New Roman" w:cs="Times New Roman"/>
          <w:sz w:val="24"/>
          <w:szCs w:val="24"/>
        </w:rPr>
        <w:t xml:space="preserve">of various machine learning </w:t>
      </w:r>
      <w:r w:rsidR="008B181A" w:rsidRPr="00A01F7E">
        <w:rPr>
          <w:rFonts w:ascii="Times New Roman" w:hAnsi="Times New Roman" w:cs="Times New Roman"/>
          <w:sz w:val="24"/>
          <w:szCs w:val="24"/>
        </w:rPr>
        <w:t xml:space="preserve">algorithms in the </w:t>
      </w:r>
      <w:r w:rsidR="00A73BF7" w:rsidRPr="00A01F7E">
        <w:rPr>
          <w:rFonts w:ascii="Times New Roman" w:hAnsi="Times New Roman" w:cs="Times New Roman"/>
          <w:sz w:val="24"/>
          <w:szCs w:val="24"/>
        </w:rPr>
        <w:t xml:space="preserve">successful </w:t>
      </w:r>
      <w:r w:rsidR="008B181A" w:rsidRPr="00A01F7E">
        <w:rPr>
          <w:rFonts w:ascii="Times New Roman" w:hAnsi="Times New Roman" w:cs="Times New Roman"/>
          <w:sz w:val="24"/>
          <w:szCs w:val="24"/>
        </w:rPr>
        <w:t xml:space="preserve">prediction of stock </w:t>
      </w:r>
      <w:r w:rsidR="00CC44AC" w:rsidRPr="00A01F7E">
        <w:rPr>
          <w:rFonts w:ascii="Times New Roman" w:hAnsi="Times New Roman" w:cs="Times New Roman"/>
          <w:sz w:val="24"/>
          <w:szCs w:val="24"/>
        </w:rPr>
        <w:t>price</w:t>
      </w:r>
      <w:r w:rsidR="00A73BF7" w:rsidRPr="00A01F7E">
        <w:rPr>
          <w:rFonts w:ascii="Times New Roman" w:hAnsi="Times New Roman" w:cs="Times New Roman"/>
          <w:sz w:val="24"/>
          <w:szCs w:val="24"/>
        </w:rPr>
        <w:t xml:space="preserve"> movement</w:t>
      </w:r>
      <w:r w:rsidR="008B181A" w:rsidRPr="00A01F7E">
        <w:rPr>
          <w:rFonts w:ascii="Times New Roman" w:hAnsi="Times New Roman" w:cs="Times New Roman"/>
          <w:sz w:val="24"/>
          <w:szCs w:val="24"/>
        </w:rPr>
        <w:t xml:space="preserve"> and thus </w:t>
      </w:r>
      <w:r w:rsidR="0008419E" w:rsidRPr="00A01F7E">
        <w:rPr>
          <w:rFonts w:ascii="Times New Roman" w:hAnsi="Times New Roman" w:cs="Times New Roman"/>
          <w:sz w:val="24"/>
          <w:szCs w:val="24"/>
        </w:rPr>
        <w:t xml:space="preserve">significantly </w:t>
      </w:r>
      <w:proofErr w:type="gramStart"/>
      <w:r w:rsidR="008B181A" w:rsidRPr="00A01F7E">
        <w:rPr>
          <w:rFonts w:ascii="Times New Roman" w:hAnsi="Times New Roman" w:cs="Times New Roman"/>
          <w:sz w:val="24"/>
          <w:szCs w:val="24"/>
        </w:rPr>
        <w:t>contributed</w:t>
      </w:r>
      <w:proofErr w:type="gramEnd"/>
      <w:r w:rsidR="008B181A" w:rsidRPr="00A01F7E">
        <w:rPr>
          <w:rFonts w:ascii="Times New Roman" w:hAnsi="Times New Roman" w:cs="Times New Roman"/>
          <w:sz w:val="24"/>
          <w:szCs w:val="24"/>
        </w:rPr>
        <w:t xml:space="preserve"> to the increase in </w:t>
      </w:r>
      <w:r w:rsidR="0008419E" w:rsidRPr="00A01F7E">
        <w:rPr>
          <w:rFonts w:ascii="Times New Roman" w:hAnsi="Times New Roman" w:cs="Times New Roman"/>
          <w:sz w:val="24"/>
          <w:szCs w:val="24"/>
        </w:rPr>
        <w:t xml:space="preserve">profitability </w:t>
      </w:r>
      <w:r w:rsidR="008B181A" w:rsidRPr="00A01F7E">
        <w:rPr>
          <w:rFonts w:ascii="Times New Roman" w:hAnsi="Times New Roman" w:cs="Times New Roman"/>
          <w:sz w:val="24"/>
          <w:szCs w:val="24"/>
        </w:rPr>
        <w:t xml:space="preserve">and </w:t>
      </w:r>
      <w:r w:rsidR="0008419E" w:rsidRPr="00A01F7E">
        <w:rPr>
          <w:rFonts w:ascii="Times New Roman" w:hAnsi="Times New Roman" w:cs="Times New Roman"/>
          <w:sz w:val="24"/>
          <w:szCs w:val="24"/>
        </w:rPr>
        <w:t xml:space="preserve">reducing </w:t>
      </w:r>
      <w:r w:rsidR="008B181A" w:rsidRPr="00A01F7E">
        <w:rPr>
          <w:rFonts w:ascii="Times New Roman" w:hAnsi="Times New Roman" w:cs="Times New Roman"/>
          <w:sz w:val="24"/>
          <w:szCs w:val="24"/>
        </w:rPr>
        <w:t xml:space="preserve">the risk involved in trading. </w:t>
      </w:r>
      <w:r w:rsidR="0008419E" w:rsidRPr="00A01F7E">
        <w:rPr>
          <w:rFonts w:ascii="Times New Roman" w:hAnsi="Times New Roman" w:cs="Times New Roman"/>
          <w:sz w:val="24"/>
          <w:szCs w:val="24"/>
        </w:rPr>
        <w:t xml:space="preserve">Some of the most sophisticated algorithms in the market include but not limited to </w:t>
      </w:r>
      <w:r w:rsidR="008B181A" w:rsidRPr="00A01F7E">
        <w:rPr>
          <w:rFonts w:ascii="Times New Roman" w:hAnsi="Times New Roman" w:cs="Times New Roman"/>
          <w:sz w:val="24"/>
          <w:szCs w:val="24"/>
        </w:rPr>
        <w:t>Artificial Neural Networks (ANNs) (</w:t>
      </w:r>
      <w:proofErr w:type="spellStart"/>
      <w:r w:rsidR="008B181A" w:rsidRPr="00A01F7E">
        <w:rPr>
          <w:rFonts w:ascii="Times New Roman" w:hAnsi="Times New Roman" w:cs="Times New Roman"/>
          <w:sz w:val="24"/>
          <w:szCs w:val="24"/>
        </w:rPr>
        <w:t>Boyacioglu</w:t>
      </w:r>
      <w:proofErr w:type="spellEnd"/>
      <w:r w:rsidR="008B181A" w:rsidRPr="00A01F7E">
        <w:rPr>
          <w:rFonts w:ascii="Times New Roman" w:hAnsi="Times New Roman" w:cs="Times New Roman"/>
          <w:sz w:val="24"/>
          <w:szCs w:val="24"/>
        </w:rPr>
        <w:t>, Kara</w:t>
      </w:r>
      <w:r w:rsidR="0008419E" w:rsidRPr="00A01F7E">
        <w:rPr>
          <w:rFonts w:ascii="Times New Roman" w:hAnsi="Times New Roman" w:cs="Times New Roman"/>
          <w:sz w:val="24"/>
          <w:szCs w:val="24"/>
        </w:rPr>
        <w:t xml:space="preserve"> </w:t>
      </w:r>
      <w:r w:rsidR="008B181A" w:rsidRPr="00A01F7E">
        <w:rPr>
          <w:rFonts w:ascii="Times New Roman" w:hAnsi="Times New Roman" w:cs="Times New Roman"/>
          <w:sz w:val="24"/>
          <w:szCs w:val="24"/>
        </w:rPr>
        <w:t>&amp;</w:t>
      </w:r>
      <w:r w:rsidR="0008419E" w:rsidRPr="00A01F7E">
        <w:rPr>
          <w:rFonts w:ascii="Times New Roman" w:hAnsi="Times New Roman" w:cs="Times New Roman"/>
          <w:sz w:val="24"/>
          <w:szCs w:val="24"/>
        </w:rPr>
        <w:t xml:space="preserve"> </w:t>
      </w:r>
      <w:proofErr w:type="spellStart"/>
      <w:r w:rsidR="008B181A" w:rsidRPr="00A01F7E">
        <w:rPr>
          <w:rFonts w:ascii="Times New Roman" w:hAnsi="Times New Roman" w:cs="Times New Roman"/>
          <w:sz w:val="24"/>
          <w:szCs w:val="24"/>
        </w:rPr>
        <w:t>Baykan</w:t>
      </w:r>
      <w:proofErr w:type="spellEnd"/>
      <w:r w:rsidR="008B181A" w:rsidRPr="00A01F7E">
        <w:rPr>
          <w:rFonts w:ascii="Times New Roman" w:hAnsi="Times New Roman" w:cs="Times New Roman"/>
          <w:sz w:val="24"/>
          <w:szCs w:val="24"/>
        </w:rPr>
        <w:t>, 2009), linear and multi-linear regression (LR, MLR) (</w:t>
      </w:r>
      <w:proofErr w:type="spellStart"/>
      <w:r w:rsidR="008B181A" w:rsidRPr="00A01F7E">
        <w:rPr>
          <w:rFonts w:ascii="Times New Roman" w:hAnsi="Times New Roman" w:cs="Times New Roman"/>
          <w:sz w:val="24"/>
          <w:szCs w:val="24"/>
        </w:rPr>
        <w:t>Atsalakis</w:t>
      </w:r>
      <w:proofErr w:type="spellEnd"/>
      <w:r w:rsidR="0008419E" w:rsidRPr="00A01F7E">
        <w:rPr>
          <w:rFonts w:ascii="Times New Roman" w:hAnsi="Times New Roman" w:cs="Times New Roman"/>
          <w:sz w:val="24"/>
          <w:szCs w:val="24"/>
        </w:rPr>
        <w:t xml:space="preserve"> </w:t>
      </w:r>
      <w:r w:rsidR="008B181A" w:rsidRPr="00A01F7E">
        <w:rPr>
          <w:rFonts w:ascii="Times New Roman" w:hAnsi="Times New Roman" w:cs="Times New Roman"/>
          <w:sz w:val="24"/>
          <w:szCs w:val="24"/>
        </w:rPr>
        <w:t>&amp;</w:t>
      </w:r>
      <w:r w:rsidR="0008419E" w:rsidRPr="00A01F7E">
        <w:rPr>
          <w:rFonts w:ascii="Times New Roman" w:hAnsi="Times New Roman" w:cs="Times New Roman"/>
          <w:sz w:val="24"/>
          <w:szCs w:val="24"/>
        </w:rPr>
        <w:t xml:space="preserve"> </w:t>
      </w:r>
      <w:proofErr w:type="spellStart"/>
      <w:r w:rsidR="008B181A" w:rsidRPr="00A01F7E">
        <w:rPr>
          <w:rFonts w:ascii="Times New Roman" w:hAnsi="Times New Roman" w:cs="Times New Roman"/>
          <w:sz w:val="24"/>
          <w:szCs w:val="24"/>
        </w:rPr>
        <w:t>Valavanis</w:t>
      </w:r>
      <w:proofErr w:type="spellEnd"/>
      <w:r w:rsidR="008B181A" w:rsidRPr="00A01F7E">
        <w:rPr>
          <w:rFonts w:ascii="Times New Roman" w:hAnsi="Times New Roman" w:cs="Times New Roman"/>
          <w:sz w:val="24"/>
          <w:szCs w:val="24"/>
        </w:rPr>
        <w:t>, 2009), genetic algorithm (GA) (</w:t>
      </w:r>
      <w:proofErr w:type="spellStart"/>
      <w:r w:rsidR="008B181A" w:rsidRPr="00A01F7E">
        <w:rPr>
          <w:rFonts w:ascii="Times New Roman" w:hAnsi="Times New Roman" w:cs="Times New Roman"/>
          <w:sz w:val="24"/>
          <w:szCs w:val="24"/>
        </w:rPr>
        <w:t>Atsalakis</w:t>
      </w:r>
      <w:proofErr w:type="spellEnd"/>
      <w:r w:rsidR="0008419E" w:rsidRPr="00A01F7E">
        <w:rPr>
          <w:rFonts w:ascii="Times New Roman" w:hAnsi="Times New Roman" w:cs="Times New Roman"/>
          <w:sz w:val="24"/>
          <w:szCs w:val="24"/>
        </w:rPr>
        <w:t xml:space="preserve"> </w:t>
      </w:r>
      <w:r w:rsidR="008B181A" w:rsidRPr="00A01F7E">
        <w:rPr>
          <w:rFonts w:ascii="Times New Roman" w:hAnsi="Times New Roman" w:cs="Times New Roman"/>
          <w:sz w:val="24"/>
          <w:szCs w:val="24"/>
        </w:rPr>
        <w:t>&amp;</w:t>
      </w:r>
      <w:r w:rsidR="0008419E" w:rsidRPr="00A01F7E">
        <w:rPr>
          <w:rFonts w:ascii="Times New Roman" w:hAnsi="Times New Roman" w:cs="Times New Roman"/>
          <w:sz w:val="24"/>
          <w:szCs w:val="24"/>
        </w:rPr>
        <w:t xml:space="preserve"> </w:t>
      </w:r>
      <w:proofErr w:type="spellStart"/>
      <w:r w:rsidR="008B181A" w:rsidRPr="00A01F7E">
        <w:rPr>
          <w:rFonts w:ascii="Times New Roman" w:hAnsi="Times New Roman" w:cs="Times New Roman"/>
          <w:sz w:val="24"/>
          <w:szCs w:val="24"/>
        </w:rPr>
        <w:t>Valavanis</w:t>
      </w:r>
      <w:proofErr w:type="spellEnd"/>
      <w:r w:rsidR="008B181A" w:rsidRPr="00A01F7E">
        <w:rPr>
          <w:rFonts w:ascii="Times New Roman" w:hAnsi="Times New Roman" w:cs="Times New Roman"/>
          <w:sz w:val="24"/>
          <w:szCs w:val="24"/>
        </w:rPr>
        <w:t>, 2009), and Support Vector Machine (SVM) (</w:t>
      </w:r>
      <w:proofErr w:type="spellStart"/>
      <w:r w:rsidR="005302D4" w:rsidRPr="00A01F7E">
        <w:rPr>
          <w:rFonts w:ascii="Times New Roman" w:hAnsi="Times New Roman" w:cs="Times New Roman"/>
          <w:sz w:val="24"/>
          <w:szCs w:val="24"/>
        </w:rPr>
        <w:t>Stankovic</w:t>
      </w:r>
      <w:proofErr w:type="spellEnd"/>
      <w:r w:rsidR="005302D4" w:rsidRPr="00A01F7E">
        <w:rPr>
          <w:rFonts w:ascii="Times New Roman" w:hAnsi="Times New Roman" w:cs="Times New Roman"/>
          <w:sz w:val="24"/>
          <w:szCs w:val="24"/>
        </w:rPr>
        <w:t xml:space="preserve">, </w:t>
      </w:r>
      <w:proofErr w:type="spellStart"/>
      <w:r w:rsidR="005302D4" w:rsidRPr="00A01F7E">
        <w:rPr>
          <w:rFonts w:ascii="Times New Roman" w:hAnsi="Times New Roman" w:cs="Times New Roman"/>
          <w:sz w:val="24"/>
          <w:szCs w:val="24"/>
        </w:rPr>
        <w:t>Markovic</w:t>
      </w:r>
      <w:proofErr w:type="spellEnd"/>
      <w:r w:rsidR="005302D4" w:rsidRPr="00A01F7E">
        <w:rPr>
          <w:rFonts w:ascii="Times New Roman" w:hAnsi="Times New Roman" w:cs="Times New Roman"/>
          <w:sz w:val="24"/>
          <w:szCs w:val="24"/>
        </w:rPr>
        <w:t xml:space="preserve"> &amp; </w:t>
      </w:r>
      <w:proofErr w:type="spellStart"/>
      <w:r w:rsidR="005302D4" w:rsidRPr="00A01F7E">
        <w:rPr>
          <w:rFonts w:ascii="Times New Roman" w:hAnsi="Times New Roman" w:cs="Times New Roman"/>
          <w:sz w:val="24"/>
          <w:szCs w:val="24"/>
        </w:rPr>
        <w:t>Stojanovic</w:t>
      </w:r>
      <w:proofErr w:type="spellEnd"/>
      <w:r w:rsidR="00631C0C" w:rsidRPr="00A01F7E">
        <w:rPr>
          <w:rFonts w:ascii="Times New Roman" w:hAnsi="Times New Roman" w:cs="Times New Roman"/>
          <w:sz w:val="24"/>
          <w:szCs w:val="24"/>
        </w:rPr>
        <w:t xml:space="preserve">, </w:t>
      </w:r>
      <w:r w:rsidR="005302D4" w:rsidRPr="00A01F7E">
        <w:rPr>
          <w:rFonts w:ascii="Times New Roman" w:hAnsi="Times New Roman" w:cs="Times New Roman"/>
          <w:sz w:val="24"/>
          <w:szCs w:val="24"/>
        </w:rPr>
        <w:t>2015</w:t>
      </w:r>
      <w:r w:rsidR="008B181A" w:rsidRPr="00A01F7E">
        <w:rPr>
          <w:rFonts w:ascii="Times New Roman" w:hAnsi="Times New Roman" w:cs="Times New Roman"/>
          <w:sz w:val="24"/>
          <w:szCs w:val="24"/>
        </w:rPr>
        <w:t xml:space="preserve">). </w:t>
      </w:r>
      <w:r w:rsidR="005302D4" w:rsidRPr="00A01F7E">
        <w:rPr>
          <w:rFonts w:ascii="Times New Roman" w:hAnsi="Times New Roman" w:cs="Times New Roman"/>
          <w:sz w:val="24"/>
          <w:szCs w:val="24"/>
        </w:rPr>
        <w:t xml:space="preserve">The methods most widely used for predicting stock market trend are the approaches based on Support Vector Machine (SVM) and </w:t>
      </w:r>
      <w:r w:rsidR="00052E96" w:rsidRPr="00A01F7E">
        <w:rPr>
          <w:rFonts w:ascii="Times New Roman" w:hAnsi="Times New Roman" w:cs="Times New Roman"/>
          <w:sz w:val="24"/>
          <w:szCs w:val="24"/>
        </w:rPr>
        <w:t>R</w:t>
      </w:r>
      <w:r w:rsidR="005302D4" w:rsidRPr="00A01F7E">
        <w:rPr>
          <w:rFonts w:ascii="Times New Roman" w:hAnsi="Times New Roman" w:cs="Times New Roman"/>
          <w:sz w:val="24"/>
          <w:szCs w:val="24"/>
        </w:rPr>
        <w:t xml:space="preserve">andom </w:t>
      </w:r>
      <w:r w:rsidR="00052E96" w:rsidRPr="00A01F7E">
        <w:rPr>
          <w:rFonts w:ascii="Times New Roman" w:hAnsi="Times New Roman" w:cs="Times New Roman"/>
          <w:sz w:val="24"/>
          <w:szCs w:val="24"/>
        </w:rPr>
        <w:t>F</w:t>
      </w:r>
      <w:r w:rsidR="005302D4" w:rsidRPr="00A01F7E">
        <w:rPr>
          <w:rFonts w:ascii="Times New Roman" w:hAnsi="Times New Roman" w:cs="Times New Roman"/>
          <w:sz w:val="24"/>
          <w:szCs w:val="24"/>
        </w:rPr>
        <w:t>orest</w:t>
      </w:r>
      <w:r w:rsidR="00052E96" w:rsidRPr="00A01F7E">
        <w:rPr>
          <w:rFonts w:ascii="Times New Roman" w:hAnsi="Times New Roman" w:cs="Times New Roman"/>
          <w:sz w:val="24"/>
          <w:szCs w:val="24"/>
        </w:rPr>
        <w:t xml:space="preserve"> (RF)</w:t>
      </w:r>
      <w:r w:rsidR="005302D4" w:rsidRPr="00A01F7E">
        <w:rPr>
          <w:rFonts w:ascii="Times New Roman" w:hAnsi="Times New Roman" w:cs="Times New Roman"/>
          <w:sz w:val="24"/>
          <w:szCs w:val="24"/>
        </w:rPr>
        <w:t xml:space="preserve"> (</w:t>
      </w:r>
      <w:r w:rsidR="00515364" w:rsidRPr="00A01F7E">
        <w:rPr>
          <w:rFonts w:ascii="Times New Roman" w:hAnsi="Times New Roman" w:cs="Times New Roman"/>
          <w:sz w:val="24"/>
          <w:szCs w:val="24"/>
        </w:rPr>
        <w:t xml:space="preserve">Chen, Chen &amp; Liu, 2020; </w:t>
      </w:r>
      <w:proofErr w:type="spellStart"/>
      <w:r w:rsidR="00515364" w:rsidRPr="00A01F7E">
        <w:rPr>
          <w:rFonts w:ascii="Times New Roman" w:hAnsi="Times New Roman" w:cs="Times New Roman"/>
          <w:sz w:val="24"/>
          <w:szCs w:val="24"/>
        </w:rPr>
        <w:t>Lohrmann</w:t>
      </w:r>
      <w:proofErr w:type="spellEnd"/>
      <w:r w:rsidR="00515364" w:rsidRPr="00A01F7E">
        <w:rPr>
          <w:rFonts w:ascii="Times New Roman" w:hAnsi="Times New Roman" w:cs="Times New Roman"/>
          <w:sz w:val="24"/>
          <w:szCs w:val="24"/>
        </w:rPr>
        <w:t xml:space="preserve"> &amp; </w:t>
      </w:r>
      <w:proofErr w:type="spellStart"/>
      <w:r w:rsidR="00515364" w:rsidRPr="00A01F7E">
        <w:rPr>
          <w:rFonts w:ascii="Times New Roman" w:hAnsi="Times New Roman" w:cs="Times New Roman"/>
          <w:sz w:val="24"/>
          <w:szCs w:val="24"/>
        </w:rPr>
        <w:t>Luukka</w:t>
      </w:r>
      <w:proofErr w:type="spellEnd"/>
      <w:r w:rsidR="00515364" w:rsidRPr="00A01F7E">
        <w:rPr>
          <w:rFonts w:ascii="Times New Roman" w:hAnsi="Times New Roman" w:cs="Times New Roman"/>
          <w:sz w:val="24"/>
          <w:szCs w:val="24"/>
        </w:rPr>
        <w:t>, 2019</w:t>
      </w:r>
      <w:r w:rsidR="005302D4" w:rsidRPr="00A01F7E">
        <w:rPr>
          <w:rFonts w:ascii="Times New Roman" w:hAnsi="Times New Roman" w:cs="Times New Roman"/>
          <w:sz w:val="24"/>
          <w:szCs w:val="24"/>
        </w:rPr>
        <w:t xml:space="preserve">). </w:t>
      </w:r>
    </w:p>
    <w:p w14:paraId="78C47AEA" w14:textId="29479DC9" w:rsidR="00A037B0" w:rsidRPr="00A01F7E" w:rsidRDefault="00DF6731" w:rsidP="00A01F7E">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On one hand, </w:t>
      </w:r>
      <w:r w:rsidR="004B1D4A" w:rsidRPr="00A01F7E">
        <w:rPr>
          <w:rFonts w:ascii="Times New Roman" w:hAnsi="Times New Roman" w:cs="Times New Roman"/>
          <w:sz w:val="24"/>
          <w:szCs w:val="24"/>
        </w:rPr>
        <w:t xml:space="preserve">technical analyses alone </w:t>
      </w:r>
      <w:r w:rsidRPr="00A01F7E">
        <w:rPr>
          <w:rFonts w:ascii="Times New Roman" w:hAnsi="Times New Roman" w:cs="Times New Roman"/>
          <w:sz w:val="24"/>
          <w:szCs w:val="24"/>
        </w:rPr>
        <w:t xml:space="preserve">seem to </w:t>
      </w:r>
      <w:r w:rsidR="004B1D4A" w:rsidRPr="00A01F7E">
        <w:rPr>
          <w:rFonts w:ascii="Times New Roman" w:hAnsi="Times New Roman" w:cs="Times New Roman"/>
          <w:sz w:val="24"/>
          <w:szCs w:val="24"/>
        </w:rPr>
        <w:t xml:space="preserve">have become obsolete </w:t>
      </w:r>
      <w:r w:rsidR="00052E96" w:rsidRPr="00A01F7E">
        <w:rPr>
          <w:rFonts w:ascii="Times New Roman" w:hAnsi="Times New Roman" w:cs="Times New Roman"/>
          <w:sz w:val="24"/>
          <w:szCs w:val="24"/>
        </w:rPr>
        <w:t xml:space="preserve">and replaceable </w:t>
      </w:r>
      <w:r w:rsidR="004B1D4A" w:rsidRPr="00A01F7E">
        <w:rPr>
          <w:rFonts w:ascii="Times New Roman" w:hAnsi="Times New Roman" w:cs="Times New Roman"/>
          <w:sz w:val="24"/>
          <w:szCs w:val="24"/>
        </w:rPr>
        <w:t xml:space="preserve">in the </w:t>
      </w:r>
      <w:r w:rsidR="004C0300" w:rsidRPr="00A01F7E">
        <w:rPr>
          <w:rFonts w:ascii="Times New Roman" w:hAnsi="Times New Roman" w:cs="Times New Roman"/>
          <w:sz w:val="24"/>
          <w:szCs w:val="24"/>
        </w:rPr>
        <w:t>advanced age of machine learning</w:t>
      </w:r>
      <w:r w:rsidR="004B1D4A" w:rsidRPr="00A01F7E">
        <w:rPr>
          <w:rFonts w:ascii="Times New Roman" w:hAnsi="Times New Roman" w:cs="Times New Roman"/>
          <w:sz w:val="24"/>
          <w:szCs w:val="24"/>
        </w:rPr>
        <w:t xml:space="preserve">. </w:t>
      </w:r>
      <w:r w:rsidR="003758C6" w:rsidRPr="00A01F7E">
        <w:rPr>
          <w:rFonts w:ascii="Times New Roman" w:hAnsi="Times New Roman" w:cs="Times New Roman"/>
          <w:sz w:val="24"/>
          <w:szCs w:val="24"/>
        </w:rPr>
        <w:t xml:space="preserve">However, some </w:t>
      </w:r>
      <w:r w:rsidR="0016034B" w:rsidRPr="00A01F7E">
        <w:rPr>
          <w:rFonts w:ascii="Times New Roman" w:hAnsi="Times New Roman" w:cs="Times New Roman"/>
          <w:sz w:val="24"/>
          <w:szCs w:val="24"/>
        </w:rPr>
        <w:t xml:space="preserve">have found </w:t>
      </w:r>
      <w:r w:rsidRPr="00A01F7E">
        <w:rPr>
          <w:rFonts w:ascii="Times New Roman" w:hAnsi="Times New Roman" w:cs="Times New Roman"/>
          <w:sz w:val="24"/>
          <w:szCs w:val="24"/>
        </w:rPr>
        <w:t>evidence</w:t>
      </w:r>
      <w:r w:rsidR="0016034B" w:rsidRPr="00A01F7E">
        <w:rPr>
          <w:rFonts w:ascii="Times New Roman" w:hAnsi="Times New Roman" w:cs="Times New Roman"/>
          <w:sz w:val="24"/>
          <w:szCs w:val="24"/>
        </w:rPr>
        <w:t xml:space="preserve"> that </w:t>
      </w:r>
      <w:r w:rsidR="003758C6" w:rsidRPr="00A01F7E">
        <w:rPr>
          <w:rFonts w:ascii="Times New Roman" w:hAnsi="Times New Roman" w:cs="Times New Roman"/>
          <w:sz w:val="24"/>
          <w:szCs w:val="24"/>
        </w:rPr>
        <w:t xml:space="preserve">machine learning is not always applicable or </w:t>
      </w:r>
      <w:r w:rsidR="00D34AE2" w:rsidRPr="00A01F7E">
        <w:rPr>
          <w:rFonts w:ascii="Times New Roman" w:hAnsi="Times New Roman" w:cs="Times New Roman"/>
          <w:sz w:val="24"/>
          <w:szCs w:val="24"/>
        </w:rPr>
        <w:t xml:space="preserve">reliable in terms of </w:t>
      </w:r>
      <w:r w:rsidR="003758C6" w:rsidRPr="00A01F7E">
        <w:rPr>
          <w:rFonts w:ascii="Times New Roman" w:hAnsi="Times New Roman" w:cs="Times New Roman"/>
          <w:sz w:val="24"/>
          <w:szCs w:val="24"/>
        </w:rPr>
        <w:t>outperform</w:t>
      </w:r>
      <w:r w:rsidR="00D34AE2" w:rsidRPr="00A01F7E">
        <w:rPr>
          <w:rFonts w:ascii="Times New Roman" w:hAnsi="Times New Roman" w:cs="Times New Roman"/>
          <w:sz w:val="24"/>
          <w:szCs w:val="24"/>
        </w:rPr>
        <w:t>ing</w:t>
      </w:r>
      <w:r w:rsidR="003758C6" w:rsidRPr="00A01F7E">
        <w:rPr>
          <w:rFonts w:ascii="Times New Roman" w:hAnsi="Times New Roman" w:cs="Times New Roman"/>
          <w:sz w:val="24"/>
          <w:szCs w:val="24"/>
        </w:rPr>
        <w:t xml:space="preserve"> simple technical trading strategies. For example, Jian and </w:t>
      </w:r>
      <w:proofErr w:type="spellStart"/>
      <w:r w:rsidR="003758C6" w:rsidRPr="00A01F7E">
        <w:rPr>
          <w:rFonts w:ascii="Times New Roman" w:hAnsi="Times New Roman" w:cs="Times New Roman"/>
          <w:sz w:val="24"/>
          <w:szCs w:val="24"/>
        </w:rPr>
        <w:t>Jakubowicz</w:t>
      </w:r>
      <w:proofErr w:type="spellEnd"/>
      <w:r w:rsidR="003758C6" w:rsidRPr="00A01F7E">
        <w:rPr>
          <w:rFonts w:ascii="Times New Roman" w:hAnsi="Times New Roman" w:cs="Times New Roman"/>
          <w:sz w:val="24"/>
          <w:szCs w:val="24"/>
        </w:rPr>
        <w:t xml:space="preserve"> (2017) applied four classic classification algorithms: random forest, gradient boosted trees, artificial neural network</w:t>
      </w:r>
      <w:r w:rsidR="00A73BF7" w:rsidRPr="00A01F7E">
        <w:rPr>
          <w:rFonts w:ascii="Times New Roman" w:hAnsi="Times New Roman" w:cs="Times New Roman"/>
          <w:sz w:val="24"/>
          <w:szCs w:val="24"/>
        </w:rPr>
        <w:t>,</w:t>
      </w:r>
      <w:r w:rsidR="003758C6" w:rsidRPr="00A01F7E">
        <w:rPr>
          <w:rFonts w:ascii="Times New Roman" w:hAnsi="Times New Roman" w:cs="Times New Roman"/>
          <w:sz w:val="24"/>
          <w:szCs w:val="24"/>
        </w:rPr>
        <w:t xml:space="preserve"> and logistic regression in predicting 463 stocks of the S&amp;P 500. </w:t>
      </w:r>
      <w:r w:rsidR="00E56603" w:rsidRPr="00A01F7E">
        <w:rPr>
          <w:rFonts w:ascii="Times New Roman" w:hAnsi="Times New Roman" w:cs="Times New Roman"/>
          <w:sz w:val="24"/>
          <w:szCs w:val="24"/>
        </w:rPr>
        <w:t>They carried s</w:t>
      </w:r>
      <w:r w:rsidR="003758C6" w:rsidRPr="00A01F7E">
        <w:rPr>
          <w:rFonts w:ascii="Times New Roman" w:hAnsi="Times New Roman" w:cs="Times New Roman"/>
          <w:sz w:val="24"/>
          <w:szCs w:val="24"/>
        </w:rPr>
        <w:t xml:space="preserve">everal experiments thoroughly </w:t>
      </w:r>
      <w:r w:rsidR="00E56603" w:rsidRPr="00A01F7E">
        <w:rPr>
          <w:rFonts w:ascii="Times New Roman" w:hAnsi="Times New Roman" w:cs="Times New Roman"/>
          <w:sz w:val="24"/>
          <w:szCs w:val="24"/>
        </w:rPr>
        <w:t xml:space="preserve">to </w:t>
      </w:r>
      <w:r w:rsidR="003758C6" w:rsidRPr="00A01F7E">
        <w:rPr>
          <w:rFonts w:ascii="Times New Roman" w:hAnsi="Times New Roman" w:cs="Times New Roman"/>
          <w:sz w:val="24"/>
          <w:szCs w:val="24"/>
        </w:rPr>
        <w:t>study the predictability of these stocks</w:t>
      </w:r>
      <w:r w:rsidR="00E56603" w:rsidRPr="00A01F7E">
        <w:rPr>
          <w:rFonts w:ascii="Times New Roman" w:hAnsi="Times New Roman" w:cs="Times New Roman"/>
          <w:sz w:val="24"/>
          <w:szCs w:val="24"/>
        </w:rPr>
        <w:t xml:space="preserve"> using the mentioned algorithms</w:t>
      </w:r>
      <w:r w:rsidR="003758C6" w:rsidRPr="00A01F7E">
        <w:rPr>
          <w:rFonts w:ascii="Times New Roman" w:hAnsi="Times New Roman" w:cs="Times New Roman"/>
          <w:sz w:val="24"/>
          <w:szCs w:val="24"/>
        </w:rPr>
        <w:t xml:space="preserve">. </w:t>
      </w:r>
      <w:r w:rsidR="00E56603" w:rsidRPr="00A01F7E">
        <w:rPr>
          <w:rFonts w:ascii="Times New Roman" w:hAnsi="Times New Roman" w:cs="Times New Roman"/>
          <w:sz w:val="24"/>
          <w:szCs w:val="24"/>
        </w:rPr>
        <w:t xml:space="preserve">Furthermore, they </w:t>
      </w:r>
      <w:r w:rsidR="003758C6" w:rsidRPr="00A01F7E">
        <w:rPr>
          <w:rFonts w:ascii="Times New Roman" w:hAnsi="Times New Roman" w:cs="Times New Roman"/>
          <w:sz w:val="24"/>
          <w:szCs w:val="24"/>
        </w:rPr>
        <w:t>validate</w:t>
      </w:r>
      <w:r w:rsidR="00E56603" w:rsidRPr="00A01F7E">
        <w:rPr>
          <w:rFonts w:ascii="Times New Roman" w:hAnsi="Times New Roman" w:cs="Times New Roman"/>
          <w:sz w:val="24"/>
          <w:szCs w:val="24"/>
        </w:rPr>
        <w:t>d</w:t>
      </w:r>
      <w:r w:rsidR="003758C6" w:rsidRPr="00A01F7E">
        <w:rPr>
          <w:rFonts w:ascii="Times New Roman" w:hAnsi="Times New Roman" w:cs="Times New Roman"/>
          <w:sz w:val="24"/>
          <w:szCs w:val="24"/>
        </w:rPr>
        <w:t xml:space="preserve"> each prediction algorithm</w:t>
      </w:r>
      <w:r w:rsidR="00E56603" w:rsidRPr="00A01F7E">
        <w:rPr>
          <w:rFonts w:ascii="Times New Roman" w:hAnsi="Times New Roman" w:cs="Times New Roman"/>
          <w:sz w:val="24"/>
          <w:szCs w:val="24"/>
        </w:rPr>
        <w:t xml:space="preserve"> by applying </w:t>
      </w:r>
      <w:r w:rsidR="003758C6" w:rsidRPr="00A01F7E">
        <w:rPr>
          <w:rFonts w:ascii="Times New Roman" w:hAnsi="Times New Roman" w:cs="Times New Roman"/>
          <w:sz w:val="24"/>
          <w:szCs w:val="24"/>
        </w:rPr>
        <w:t xml:space="preserve">standard cross validation, sequential </w:t>
      </w:r>
      <w:r w:rsidR="00D34AE2" w:rsidRPr="00A01F7E">
        <w:rPr>
          <w:rFonts w:ascii="Times New Roman" w:hAnsi="Times New Roman" w:cs="Times New Roman"/>
          <w:sz w:val="24"/>
          <w:szCs w:val="24"/>
        </w:rPr>
        <w:t>validation,</w:t>
      </w:r>
      <w:r w:rsidR="003758C6" w:rsidRPr="00A01F7E">
        <w:rPr>
          <w:rFonts w:ascii="Times New Roman" w:hAnsi="Times New Roman" w:cs="Times New Roman"/>
          <w:sz w:val="24"/>
          <w:szCs w:val="24"/>
        </w:rPr>
        <w:t xml:space="preserve"> and single validation. </w:t>
      </w:r>
      <w:r w:rsidR="00E56603" w:rsidRPr="00A01F7E">
        <w:rPr>
          <w:rFonts w:ascii="Times New Roman" w:hAnsi="Times New Roman" w:cs="Times New Roman"/>
          <w:sz w:val="24"/>
          <w:szCs w:val="24"/>
        </w:rPr>
        <w:t xml:space="preserve">Surprisingly, they </w:t>
      </w:r>
      <w:r w:rsidR="003758C6" w:rsidRPr="00A01F7E">
        <w:rPr>
          <w:rFonts w:ascii="Times New Roman" w:hAnsi="Times New Roman" w:cs="Times New Roman"/>
          <w:sz w:val="24"/>
          <w:szCs w:val="24"/>
        </w:rPr>
        <w:t>were not able to predict stocks future prices from their past</w:t>
      </w:r>
      <w:r w:rsidR="00E56603" w:rsidRPr="00A01F7E">
        <w:rPr>
          <w:rFonts w:ascii="Times New Roman" w:hAnsi="Times New Roman" w:cs="Times New Roman"/>
          <w:sz w:val="24"/>
          <w:szCs w:val="24"/>
        </w:rPr>
        <w:t xml:space="preserve"> using any of these algorithms</w:t>
      </w:r>
      <w:r w:rsidR="003758C6" w:rsidRPr="00A01F7E">
        <w:rPr>
          <w:rFonts w:ascii="Times New Roman" w:hAnsi="Times New Roman" w:cs="Times New Roman"/>
          <w:sz w:val="24"/>
          <w:szCs w:val="24"/>
        </w:rPr>
        <w:t>.</w:t>
      </w:r>
      <w:r w:rsidR="00E56603" w:rsidRPr="00A01F7E">
        <w:rPr>
          <w:rFonts w:ascii="Times New Roman" w:hAnsi="Times New Roman" w:cs="Times New Roman"/>
          <w:sz w:val="24"/>
          <w:szCs w:val="24"/>
        </w:rPr>
        <w:t xml:space="preserve"> </w:t>
      </w:r>
      <w:r w:rsidR="00CC7985" w:rsidRPr="00A01F7E">
        <w:rPr>
          <w:rFonts w:ascii="Times New Roman" w:hAnsi="Times New Roman" w:cs="Times New Roman"/>
          <w:sz w:val="24"/>
          <w:szCs w:val="24"/>
        </w:rPr>
        <w:t>Although the financial sector was relatively easier to predict, n</w:t>
      </w:r>
      <w:r w:rsidR="00E56603" w:rsidRPr="00A01F7E">
        <w:rPr>
          <w:rFonts w:ascii="Times New Roman" w:hAnsi="Times New Roman" w:cs="Times New Roman"/>
          <w:sz w:val="24"/>
          <w:szCs w:val="24"/>
        </w:rPr>
        <w:t xml:space="preserve">one of these algorithms was able to predict, generate meaningful signals that could be profitable. </w:t>
      </w:r>
      <w:r w:rsidR="00E1319C" w:rsidRPr="00A01F7E">
        <w:rPr>
          <w:rFonts w:ascii="Times New Roman" w:hAnsi="Times New Roman" w:cs="Times New Roman"/>
          <w:sz w:val="24"/>
          <w:szCs w:val="24"/>
        </w:rPr>
        <w:t>Similarly, Qian and Rasheed (2007) investigated the predictability of the Dow Jones Industrial Average Index using artificial neural network, decision</w:t>
      </w:r>
      <w:r w:rsidR="00B62BED" w:rsidRPr="00A01F7E">
        <w:rPr>
          <w:rFonts w:ascii="Times New Roman" w:hAnsi="Times New Roman" w:cs="Times New Roman"/>
          <w:sz w:val="24"/>
          <w:szCs w:val="24"/>
        </w:rPr>
        <w:t xml:space="preserve"> </w:t>
      </w:r>
      <w:r w:rsidR="00E1319C" w:rsidRPr="00A01F7E">
        <w:rPr>
          <w:rFonts w:ascii="Times New Roman" w:hAnsi="Times New Roman" w:cs="Times New Roman"/>
          <w:sz w:val="24"/>
          <w:szCs w:val="24"/>
        </w:rPr>
        <w:t>tree</w:t>
      </w:r>
      <w:r w:rsidR="00A73BF7" w:rsidRPr="00A01F7E">
        <w:rPr>
          <w:rFonts w:ascii="Times New Roman" w:hAnsi="Times New Roman" w:cs="Times New Roman"/>
          <w:sz w:val="24"/>
          <w:szCs w:val="24"/>
        </w:rPr>
        <w:t>,</w:t>
      </w:r>
      <w:r w:rsidR="00E1319C" w:rsidRPr="00A01F7E">
        <w:rPr>
          <w:rFonts w:ascii="Times New Roman" w:hAnsi="Times New Roman" w:cs="Times New Roman"/>
          <w:sz w:val="24"/>
          <w:szCs w:val="24"/>
        </w:rPr>
        <w:t xml:space="preserve"> and k-nearest neighbor</w:t>
      </w:r>
      <w:r w:rsidR="00B62BED" w:rsidRPr="00A01F7E">
        <w:rPr>
          <w:rFonts w:ascii="Times New Roman" w:hAnsi="Times New Roman" w:cs="Times New Roman"/>
          <w:sz w:val="24"/>
          <w:szCs w:val="24"/>
        </w:rPr>
        <w:t xml:space="preserve">. They concluded that none of these algorithms could achieve more than sixty-five percent accuracy. Their work seemingly supported the argument proposed by the </w:t>
      </w:r>
      <w:r w:rsidR="0016034B" w:rsidRPr="00A01F7E">
        <w:rPr>
          <w:rFonts w:ascii="Times New Roman" w:hAnsi="Times New Roman" w:cs="Times New Roman"/>
          <w:sz w:val="24"/>
          <w:szCs w:val="24"/>
        </w:rPr>
        <w:t>E</w:t>
      </w:r>
      <w:r w:rsidR="00B62BED" w:rsidRPr="00A01F7E">
        <w:rPr>
          <w:rFonts w:ascii="Times New Roman" w:hAnsi="Times New Roman" w:cs="Times New Roman"/>
          <w:sz w:val="24"/>
          <w:szCs w:val="24"/>
        </w:rPr>
        <w:t xml:space="preserve">fficient </w:t>
      </w:r>
      <w:r w:rsidR="0016034B" w:rsidRPr="00A01F7E">
        <w:rPr>
          <w:rFonts w:ascii="Times New Roman" w:hAnsi="Times New Roman" w:cs="Times New Roman"/>
          <w:sz w:val="24"/>
          <w:szCs w:val="24"/>
        </w:rPr>
        <w:t>M</w:t>
      </w:r>
      <w:r w:rsidR="00B62BED" w:rsidRPr="00A01F7E">
        <w:rPr>
          <w:rFonts w:ascii="Times New Roman" w:hAnsi="Times New Roman" w:cs="Times New Roman"/>
          <w:sz w:val="24"/>
          <w:szCs w:val="24"/>
        </w:rPr>
        <w:t xml:space="preserve">arket </w:t>
      </w:r>
      <w:r w:rsidR="0016034B" w:rsidRPr="00A01F7E">
        <w:rPr>
          <w:rFonts w:ascii="Times New Roman" w:hAnsi="Times New Roman" w:cs="Times New Roman"/>
          <w:sz w:val="24"/>
          <w:szCs w:val="24"/>
        </w:rPr>
        <w:t>H</w:t>
      </w:r>
      <w:r w:rsidR="00B62BED" w:rsidRPr="00A01F7E">
        <w:rPr>
          <w:rFonts w:ascii="Times New Roman" w:hAnsi="Times New Roman" w:cs="Times New Roman"/>
          <w:sz w:val="24"/>
          <w:szCs w:val="24"/>
        </w:rPr>
        <w:t xml:space="preserve">ypothesis, i.e., stock prices should follow a random walk pattern and </w:t>
      </w:r>
      <w:r w:rsidR="00A037B0" w:rsidRPr="00A01F7E">
        <w:rPr>
          <w:rFonts w:ascii="Times New Roman" w:hAnsi="Times New Roman" w:cs="Times New Roman"/>
          <w:sz w:val="24"/>
          <w:szCs w:val="24"/>
        </w:rPr>
        <w:t xml:space="preserve">trading </w:t>
      </w:r>
      <w:r w:rsidR="00B62BED" w:rsidRPr="00A01F7E">
        <w:rPr>
          <w:rFonts w:ascii="Times New Roman" w:hAnsi="Times New Roman" w:cs="Times New Roman"/>
          <w:sz w:val="24"/>
          <w:szCs w:val="24"/>
        </w:rPr>
        <w:t xml:space="preserve">strategies </w:t>
      </w:r>
      <w:r w:rsidR="00A037B0" w:rsidRPr="00A01F7E">
        <w:rPr>
          <w:rFonts w:ascii="Times New Roman" w:hAnsi="Times New Roman" w:cs="Times New Roman"/>
          <w:sz w:val="24"/>
          <w:szCs w:val="24"/>
        </w:rPr>
        <w:t xml:space="preserve">solely </w:t>
      </w:r>
      <w:r w:rsidR="00B62BED" w:rsidRPr="00A01F7E">
        <w:rPr>
          <w:rFonts w:ascii="Times New Roman" w:hAnsi="Times New Roman" w:cs="Times New Roman"/>
          <w:sz w:val="24"/>
          <w:szCs w:val="24"/>
        </w:rPr>
        <w:t xml:space="preserve">based on </w:t>
      </w:r>
      <w:r w:rsidR="00A037B0" w:rsidRPr="00A01F7E">
        <w:rPr>
          <w:rFonts w:ascii="Times New Roman" w:hAnsi="Times New Roman" w:cs="Times New Roman"/>
          <w:sz w:val="24"/>
          <w:szCs w:val="24"/>
        </w:rPr>
        <w:t xml:space="preserve">prediction of </w:t>
      </w:r>
      <w:r w:rsidR="00FF0E4E" w:rsidRPr="00A01F7E">
        <w:rPr>
          <w:rFonts w:ascii="Times New Roman" w:hAnsi="Times New Roman" w:cs="Times New Roman"/>
          <w:sz w:val="24"/>
          <w:szCs w:val="24"/>
        </w:rPr>
        <w:t>stock price movement</w:t>
      </w:r>
      <w:r w:rsidR="00A037B0" w:rsidRPr="00A01F7E">
        <w:rPr>
          <w:rFonts w:ascii="Times New Roman" w:hAnsi="Times New Roman" w:cs="Times New Roman"/>
          <w:sz w:val="24"/>
          <w:szCs w:val="24"/>
        </w:rPr>
        <w:t xml:space="preserve"> would</w:t>
      </w:r>
      <w:r w:rsidR="00B62BED" w:rsidRPr="00A01F7E">
        <w:rPr>
          <w:rFonts w:ascii="Times New Roman" w:hAnsi="Times New Roman" w:cs="Times New Roman"/>
          <w:sz w:val="24"/>
          <w:szCs w:val="24"/>
        </w:rPr>
        <w:t xml:space="preserve"> </w:t>
      </w:r>
      <w:r w:rsidR="00A664A6" w:rsidRPr="00A01F7E">
        <w:rPr>
          <w:rFonts w:ascii="Times New Roman" w:hAnsi="Times New Roman" w:cs="Times New Roman"/>
          <w:sz w:val="24"/>
          <w:szCs w:val="24"/>
        </w:rPr>
        <w:t xml:space="preserve">fail to </w:t>
      </w:r>
      <w:r w:rsidR="00A037B0" w:rsidRPr="00A01F7E">
        <w:rPr>
          <w:rFonts w:ascii="Times New Roman" w:hAnsi="Times New Roman" w:cs="Times New Roman"/>
          <w:sz w:val="24"/>
          <w:szCs w:val="24"/>
        </w:rPr>
        <w:t>generate</w:t>
      </w:r>
      <w:r w:rsidR="00B62BED" w:rsidRPr="00A01F7E">
        <w:rPr>
          <w:rFonts w:ascii="Times New Roman" w:hAnsi="Times New Roman" w:cs="Times New Roman"/>
          <w:sz w:val="24"/>
          <w:szCs w:val="24"/>
        </w:rPr>
        <w:t xml:space="preserve"> </w:t>
      </w:r>
      <w:r w:rsidR="00A037B0" w:rsidRPr="00A01F7E">
        <w:rPr>
          <w:rFonts w:ascii="Times New Roman" w:hAnsi="Times New Roman" w:cs="Times New Roman"/>
          <w:sz w:val="24"/>
          <w:szCs w:val="24"/>
        </w:rPr>
        <w:t xml:space="preserve">any </w:t>
      </w:r>
      <w:r w:rsidR="00A664A6" w:rsidRPr="00A01F7E">
        <w:rPr>
          <w:rFonts w:ascii="Times New Roman" w:hAnsi="Times New Roman" w:cs="Times New Roman"/>
          <w:sz w:val="24"/>
          <w:szCs w:val="24"/>
        </w:rPr>
        <w:t>considerable</w:t>
      </w:r>
      <w:r w:rsidR="00A037B0" w:rsidRPr="00A01F7E">
        <w:rPr>
          <w:rFonts w:ascii="Times New Roman" w:hAnsi="Times New Roman" w:cs="Times New Roman"/>
          <w:sz w:val="24"/>
          <w:szCs w:val="24"/>
        </w:rPr>
        <w:t xml:space="preserve"> profit</w:t>
      </w:r>
      <w:r w:rsidR="00A664A6" w:rsidRPr="00A01F7E">
        <w:rPr>
          <w:rFonts w:ascii="Times New Roman" w:hAnsi="Times New Roman" w:cs="Times New Roman"/>
          <w:sz w:val="24"/>
          <w:szCs w:val="24"/>
        </w:rPr>
        <w:t xml:space="preserve"> </w:t>
      </w:r>
      <w:r w:rsidR="00A037B0" w:rsidRPr="00A01F7E">
        <w:rPr>
          <w:rFonts w:ascii="Times New Roman" w:hAnsi="Times New Roman" w:cs="Times New Roman"/>
          <w:sz w:val="24"/>
          <w:szCs w:val="24"/>
        </w:rPr>
        <w:t>in the long run.</w:t>
      </w:r>
    </w:p>
    <w:p w14:paraId="0B336577" w14:textId="7F4C105F" w:rsidR="001459BB" w:rsidRPr="00A01F7E" w:rsidRDefault="001416E7" w:rsidP="00A01F7E">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On the other hand</w:t>
      </w:r>
      <w:r w:rsidR="00DF6731" w:rsidRPr="00A01F7E">
        <w:rPr>
          <w:rFonts w:ascii="Times New Roman" w:hAnsi="Times New Roman" w:cs="Times New Roman"/>
          <w:sz w:val="24"/>
          <w:szCs w:val="24"/>
        </w:rPr>
        <w:t xml:space="preserve">, there </w:t>
      </w:r>
      <w:r w:rsidRPr="00A01F7E">
        <w:rPr>
          <w:rFonts w:ascii="Times New Roman" w:hAnsi="Times New Roman" w:cs="Times New Roman"/>
          <w:sz w:val="24"/>
          <w:szCs w:val="24"/>
        </w:rPr>
        <w:t xml:space="preserve">are still </w:t>
      </w:r>
      <w:r w:rsidR="00DF6731" w:rsidRPr="00A01F7E">
        <w:rPr>
          <w:rFonts w:ascii="Times New Roman" w:hAnsi="Times New Roman" w:cs="Times New Roman"/>
          <w:sz w:val="24"/>
          <w:szCs w:val="24"/>
        </w:rPr>
        <w:t xml:space="preserve">overwhelmingly strong evidence in </w:t>
      </w:r>
      <w:r w:rsidR="00FF0E4E" w:rsidRPr="00A01F7E">
        <w:rPr>
          <w:rFonts w:ascii="Times New Roman" w:hAnsi="Times New Roman" w:cs="Times New Roman"/>
          <w:sz w:val="24"/>
          <w:szCs w:val="24"/>
        </w:rPr>
        <w:t>favoring</w:t>
      </w:r>
      <w:r w:rsidR="00DF6731" w:rsidRPr="00A01F7E">
        <w:rPr>
          <w:rFonts w:ascii="Times New Roman" w:hAnsi="Times New Roman" w:cs="Times New Roman"/>
          <w:sz w:val="24"/>
          <w:szCs w:val="24"/>
        </w:rPr>
        <w:t xml:space="preserve"> the use of machine learning in predicting </w:t>
      </w:r>
      <w:r w:rsidR="00FF0E4E" w:rsidRPr="00A01F7E">
        <w:rPr>
          <w:rFonts w:ascii="Times New Roman" w:hAnsi="Times New Roman" w:cs="Times New Roman"/>
          <w:sz w:val="24"/>
          <w:szCs w:val="24"/>
        </w:rPr>
        <w:t>stock price movement</w:t>
      </w:r>
      <w:r w:rsidR="00DF6731" w:rsidRPr="00A01F7E">
        <w:rPr>
          <w:rFonts w:ascii="Times New Roman" w:hAnsi="Times New Roman" w:cs="Times New Roman"/>
          <w:sz w:val="24"/>
          <w:szCs w:val="24"/>
        </w:rPr>
        <w:t xml:space="preserve">. Chen and colleagues (2020) </w:t>
      </w:r>
      <w:r w:rsidR="003758C6" w:rsidRPr="00A01F7E">
        <w:rPr>
          <w:rFonts w:ascii="Times New Roman" w:hAnsi="Times New Roman" w:cs="Times New Roman"/>
          <w:sz w:val="24"/>
          <w:szCs w:val="24"/>
        </w:rPr>
        <w:t>explored the</w:t>
      </w:r>
      <w:r w:rsidR="00FF0E4E" w:rsidRPr="00A01F7E">
        <w:rPr>
          <w:rFonts w:ascii="Times New Roman" w:hAnsi="Times New Roman" w:cs="Times New Roman"/>
          <w:sz w:val="24"/>
          <w:szCs w:val="24"/>
        </w:rPr>
        <w:t xml:space="preserve"> application of machine learning in</w:t>
      </w:r>
      <w:r w:rsidR="003758C6" w:rsidRPr="00A01F7E">
        <w:rPr>
          <w:rFonts w:ascii="Times New Roman" w:hAnsi="Times New Roman" w:cs="Times New Roman"/>
          <w:sz w:val="24"/>
          <w:szCs w:val="24"/>
        </w:rPr>
        <w:t xml:space="preserve"> prediction of S&amp;P 500 stock price movement</w:t>
      </w:r>
      <w:r w:rsidR="0078486E" w:rsidRPr="00A01F7E">
        <w:rPr>
          <w:rFonts w:ascii="Times New Roman" w:hAnsi="Times New Roman" w:cs="Times New Roman"/>
          <w:sz w:val="24"/>
          <w:szCs w:val="24"/>
        </w:rPr>
        <w:t xml:space="preserve"> between 2014 and 2018</w:t>
      </w:r>
      <w:r w:rsidR="003758C6" w:rsidRPr="00A01F7E">
        <w:rPr>
          <w:rFonts w:ascii="Times New Roman" w:hAnsi="Times New Roman" w:cs="Times New Roman"/>
          <w:sz w:val="24"/>
          <w:szCs w:val="24"/>
        </w:rPr>
        <w:t xml:space="preserve">. </w:t>
      </w:r>
      <w:r w:rsidR="00FF0E4E" w:rsidRPr="00A01F7E">
        <w:rPr>
          <w:rFonts w:ascii="Times New Roman" w:hAnsi="Times New Roman" w:cs="Times New Roman"/>
          <w:sz w:val="24"/>
          <w:szCs w:val="24"/>
        </w:rPr>
        <w:t>T</w:t>
      </w:r>
      <w:r w:rsidR="003758C6" w:rsidRPr="00A01F7E">
        <w:rPr>
          <w:rFonts w:ascii="Times New Roman" w:hAnsi="Times New Roman" w:cs="Times New Roman"/>
          <w:sz w:val="24"/>
          <w:szCs w:val="24"/>
        </w:rPr>
        <w:t>he</w:t>
      </w:r>
      <w:r w:rsidR="00FF0E4E" w:rsidRPr="00A01F7E">
        <w:rPr>
          <w:rFonts w:ascii="Times New Roman" w:hAnsi="Times New Roman" w:cs="Times New Roman"/>
          <w:sz w:val="24"/>
          <w:szCs w:val="24"/>
        </w:rPr>
        <w:t>y</w:t>
      </w:r>
      <w:r w:rsidR="003758C6" w:rsidRPr="00A01F7E">
        <w:rPr>
          <w:rFonts w:ascii="Times New Roman" w:hAnsi="Times New Roman" w:cs="Times New Roman"/>
          <w:sz w:val="24"/>
          <w:szCs w:val="24"/>
        </w:rPr>
        <w:t xml:space="preserve"> </w:t>
      </w:r>
      <w:r w:rsidR="00FF0E4E" w:rsidRPr="00A01F7E">
        <w:rPr>
          <w:rFonts w:ascii="Times New Roman" w:hAnsi="Times New Roman" w:cs="Times New Roman"/>
          <w:sz w:val="24"/>
          <w:szCs w:val="24"/>
        </w:rPr>
        <w:t xml:space="preserve">compared </w:t>
      </w:r>
      <w:r w:rsidR="003758C6" w:rsidRPr="00A01F7E">
        <w:rPr>
          <w:rFonts w:ascii="Times New Roman" w:hAnsi="Times New Roman" w:cs="Times New Roman"/>
          <w:sz w:val="24"/>
          <w:szCs w:val="24"/>
        </w:rPr>
        <w:t xml:space="preserve">three </w:t>
      </w:r>
      <w:proofErr w:type="gramStart"/>
      <w:r w:rsidR="003758C6" w:rsidRPr="00A01F7E">
        <w:rPr>
          <w:rFonts w:ascii="Times New Roman" w:hAnsi="Times New Roman" w:cs="Times New Roman"/>
          <w:sz w:val="24"/>
          <w:szCs w:val="24"/>
        </w:rPr>
        <w:t>machine learning</w:t>
      </w:r>
      <w:proofErr w:type="gramEnd"/>
      <w:r w:rsidR="003758C6" w:rsidRPr="00A01F7E">
        <w:rPr>
          <w:rFonts w:ascii="Times New Roman" w:hAnsi="Times New Roman" w:cs="Times New Roman"/>
          <w:sz w:val="24"/>
          <w:szCs w:val="24"/>
        </w:rPr>
        <w:t xml:space="preserve"> models: </w:t>
      </w:r>
      <w:r w:rsidR="00052E96" w:rsidRPr="00A01F7E">
        <w:rPr>
          <w:rFonts w:ascii="Times New Roman" w:hAnsi="Times New Roman" w:cs="Times New Roman"/>
          <w:sz w:val="24"/>
          <w:szCs w:val="24"/>
        </w:rPr>
        <w:t>A</w:t>
      </w:r>
      <w:r w:rsidR="003758C6" w:rsidRPr="00A01F7E">
        <w:rPr>
          <w:rFonts w:ascii="Times New Roman" w:hAnsi="Times New Roman" w:cs="Times New Roman"/>
          <w:sz w:val="24"/>
          <w:szCs w:val="24"/>
        </w:rPr>
        <w:t xml:space="preserve">rtificial </w:t>
      </w:r>
      <w:r w:rsidR="00052E96" w:rsidRPr="00A01F7E">
        <w:rPr>
          <w:rFonts w:ascii="Times New Roman" w:hAnsi="Times New Roman" w:cs="Times New Roman"/>
          <w:sz w:val="24"/>
          <w:szCs w:val="24"/>
        </w:rPr>
        <w:t>N</w:t>
      </w:r>
      <w:r w:rsidR="003758C6" w:rsidRPr="00A01F7E">
        <w:rPr>
          <w:rFonts w:ascii="Times New Roman" w:hAnsi="Times New Roman" w:cs="Times New Roman"/>
          <w:sz w:val="24"/>
          <w:szCs w:val="24"/>
        </w:rPr>
        <w:t xml:space="preserve">eural </w:t>
      </w:r>
      <w:r w:rsidR="00052E96" w:rsidRPr="00A01F7E">
        <w:rPr>
          <w:rFonts w:ascii="Times New Roman" w:hAnsi="Times New Roman" w:cs="Times New Roman"/>
          <w:sz w:val="24"/>
          <w:szCs w:val="24"/>
        </w:rPr>
        <w:t>N</w:t>
      </w:r>
      <w:r w:rsidR="003758C6" w:rsidRPr="00A01F7E">
        <w:rPr>
          <w:rFonts w:ascii="Times New Roman" w:hAnsi="Times New Roman" w:cs="Times New Roman"/>
          <w:sz w:val="24"/>
          <w:szCs w:val="24"/>
        </w:rPr>
        <w:t xml:space="preserve">etworks (ANN), </w:t>
      </w:r>
      <w:r w:rsidR="00052E96" w:rsidRPr="00A01F7E">
        <w:rPr>
          <w:rFonts w:ascii="Times New Roman" w:hAnsi="Times New Roman" w:cs="Times New Roman"/>
          <w:sz w:val="24"/>
          <w:szCs w:val="24"/>
        </w:rPr>
        <w:t>S</w:t>
      </w:r>
      <w:r w:rsidR="003758C6" w:rsidRPr="00A01F7E">
        <w:rPr>
          <w:rFonts w:ascii="Times New Roman" w:hAnsi="Times New Roman" w:cs="Times New Roman"/>
          <w:sz w:val="24"/>
          <w:szCs w:val="24"/>
        </w:rPr>
        <w:t xml:space="preserve">upport </w:t>
      </w:r>
      <w:r w:rsidR="00052E96" w:rsidRPr="00A01F7E">
        <w:rPr>
          <w:rFonts w:ascii="Times New Roman" w:hAnsi="Times New Roman" w:cs="Times New Roman"/>
          <w:sz w:val="24"/>
          <w:szCs w:val="24"/>
        </w:rPr>
        <w:t>V</w:t>
      </w:r>
      <w:r w:rsidR="003758C6" w:rsidRPr="00A01F7E">
        <w:rPr>
          <w:rFonts w:ascii="Times New Roman" w:hAnsi="Times New Roman" w:cs="Times New Roman"/>
          <w:sz w:val="24"/>
          <w:szCs w:val="24"/>
        </w:rPr>
        <w:t xml:space="preserve">ector </w:t>
      </w:r>
      <w:r w:rsidR="00052E96" w:rsidRPr="00A01F7E">
        <w:rPr>
          <w:rFonts w:ascii="Times New Roman" w:hAnsi="Times New Roman" w:cs="Times New Roman"/>
          <w:sz w:val="24"/>
          <w:szCs w:val="24"/>
        </w:rPr>
        <w:t>M</w:t>
      </w:r>
      <w:r w:rsidR="003758C6" w:rsidRPr="00A01F7E">
        <w:rPr>
          <w:rFonts w:ascii="Times New Roman" w:hAnsi="Times New Roman" w:cs="Times New Roman"/>
          <w:sz w:val="24"/>
          <w:szCs w:val="24"/>
        </w:rPr>
        <w:t xml:space="preserve">achines (SVM), and </w:t>
      </w:r>
      <w:r w:rsidR="00052E96" w:rsidRPr="00A01F7E">
        <w:rPr>
          <w:rFonts w:ascii="Times New Roman" w:hAnsi="Times New Roman" w:cs="Times New Roman"/>
          <w:sz w:val="24"/>
          <w:szCs w:val="24"/>
        </w:rPr>
        <w:t>R</w:t>
      </w:r>
      <w:r w:rsidR="003758C6" w:rsidRPr="00A01F7E">
        <w:rPr>
          <w:rFonts w:ascii="Times New Roman" w:hAnsi="Times New Roman" w:cs="Times New Roman"/>
          <w:sz w:val="24"/>
          <w:szCs w:val="24"/>
        </w:rPr>
        <w:t xml:space="preserve">andom </w:t>
      </w:r>
      <w:r w:rsidR="00052E96" w:rsidRPr="00A01F7E">
        <w:rPr>
          <w:rFonts w:ascii="Times New Roman" w:hAnsi="Times New Roman" w:cs="Times New Roman"/>
          <w:sz w:val="24"/>
          <w:szCs w:val="24"/>
        </w:rPr>
        <w:t>F</w:t>
      </w:r>
      <w:r w:rsidR="003758C6" w:rsidRPr="00A01F7E">
        <w:rPr>
          <w:rFonts w:ascii="Times New Roman" w:hAnsi="Times New Roman" w:cs="Times New Roman"/>
          <w:sz w:val="24"/>
          <w:szCs w:val="24"/>
        </w:rPr>
        <w:t>orest</w:t>
      </w:r>
      <w:r w:rsidR="00052E96" w:rsidRPr="00A01F7E">
        <w:rPr>
          <w:rFonts w:ascii="Times New Roman" w:hAnsi="Times New Roman" w:cs="Times New Roman"/>
          <w:sz w:val="24"/>
          <w:szCs w:val="24"/>
        </w:rPr>
        <w:t xml:space="preserve"> (RF)</w:t>
      </w:r>
      <w:r w:rsidR="003758C6" w:rsidRPr="00A01F7E">
        <w:rPr>
          <w:rFonts w:ascii="Times New Roman" w:hAnsi="Times New Roman" w:cs="Times New Roman"/>
          <w:sz w:val="24"/>
          <w:szCs w:val="24"/>
        </w:rPr>
        <w:t xml:space="preserve">. </w:t>
      </w:r>
      <w:r w:rsidR="0078486E" w:rsidRPr="00A01F7E">
        <w:rPr>
          <w:rFonts w:ascii="Times New Roman" w:hAnsi="Times New Roman" w:cs="Times New Roman"/>
          <w:sz w:val="24"/>
          <w:szCs w:val="24"/>
        </w:rPr>
        <w:t>They concluded</w:t>
      </w:r>
      <w:r w:rsidR="00FF0E4E" w:rsidRPr="00A01F7E">
        <w:rPr>
          <w:rFonts w:ascii="Times New Roman" w:hAnsi="Times New Roman" w:cs="Times New Roman"/>
          <w:sz w:val="24"/>
          <w:szCs w:val="24"/>
        </w:rPr>
        <w:t xml:space="preserve"> that all </w:t>
      </w:r>
      <w:r w:rsidR="0078486E" w:rsidRPr="00A01F7E">
        <w:rPr>
          <w:rFonts w:ascii="Times New Roman" w:hAnsi="Times New Roman" w:cs="Times New Roman"/>
          <w:sz w:val="24"/>
          <w:szCs w:val="24"/>
        </w:rPr>
        <w:t xml:space="preserve">three </w:t>
      </w:r>
      <w:r w:rsidR="001459BB" w:rsidRPr="00A01F7E">
        <w:rPr>
          <w:rFonts w:ascii="Times New Roman" w:hAnsi="Times New Roman" w:cs="Times New Roman"/>
          <w:sz w:val="24"/>
          <w:szCs w:val="24"/>
        </w:rPr>
        <w:t>models</w:t>
      </w:r>
      <w:r w:rsidR="0078486E" w:rsidRPr="00A01F7E">
        <w:rPr>
          <w:rFonts w:ascii="Times New Roman" w:hAnsi="Times New Roman" w:cs="Times New Roman"/>
          <w:sz w:val="24"/>
          <w:szCs w:val="24"/>
        </w:rPr>
        <w:t xml:space="preserve"> </w:t>
      </w:r>
      <w:r w:rsidR="003758C6" w:rsidRPr="00A01F7E">
        <w:rPr>
          <w:rFonts w:ascii="Times New Roman" w:hAnsi="Times New Roman" w:cs="Times New Roman"/>
          <w:sz w:val="24"/>
          <w:szCs w:val="24"/>
        </w:rPr>
        <w:t>outperform</w:t>
      </w:r>
      <w:r w:rsidR="00FF0E4E" w:rsidRPr="00A01F7E">
        <w:rPr>
          <w:rFonts w:ascii="Times New Roman" w:hAnsi="Times New Roman" w:cs="Times New Roman"/>
          <w:sz w:val="24"/>
          <w:szCs w:val="24"/>
        </w:rPr>
        <w:t>ed</w:t>
      </w:r>
      <w:r w:rsidR="003758C6" w:rsidRPr="00A01F7E">
        <w:rPr>
          <w:rFonts w:ascii="Times New Roman" w:hAnsi="Times New Roman" w:cs="Times New Roman"/>
          <w:sz w:val="24"/>
          <w:szCs w:val="24"/>
        </w:rPr>
        <w:t xml:space="preserve"> benchmark market index</w:t>
      </w:r>
      <w:r w:rsidR="00FF0E4E" w:rsidRPr="00A01F7E">
        <w:rPr>
          <w:rFonts w:ascii="Times New Roman" w:hAnsi="Times New Roman" w:cs="Times New Roman"/>
          <w:sz w:val="24"/>
          <w:szCs w:val="24"/>
        </w:rPr>
        <w:t>, and</w:t>
      </w:r>
      <w:r w:rsidR="003758C6" w:rsidRPr="00A01F7E">
        <w:rPr>
          <w:rFonts w:ascii="Times New Roman" w:hAnsi="Times New Roman" w:cs="Times New Roman"/>
          <w:sz w:val="24"/>
          <w:szCs w:val="24"/>
        </w:rPr>
        <w:t xml:space="preserve"> </w:t>
      </w:r>
      <w:r w:rsidR="001459BB" w:rsidRPr="00A01F7E">
        <w:rPr>
          <w:rFonts w:ascii="Times New Roman" w:hAnsi="Times New Roman" w:cs="Times New Roman"/>
          <w:sz w:val="24"/>
          <w:szCs w:val="24"/>
        </w:rPr>
        <w:t xml:space="preserve">that </w:t>
      </w:r>
      <w:r w:rsidR="00052E96" w:rsidRPr="00A01F7E">
        <w:rPr>
          <w:rFonts w:ascii="Times New Roman" w:hAnsi="Times New Roman" w:cs="Times New Roman"/>
          <w:sz w:val="24"/>
          <w:szCs w:val="24"/>
        </w:rPr>
        <w:t xml:space="preserve">RF </w:t>
      </w:r>
      <w:r w:rsidR="00FF0E4E" w:rsidRPr="00A01F7E">
        <w:rPr>
          <w:rFonts w:ascii="Times New Roman" w:hAnsi="Times New Roman" w:cs="Times New Roman"/>
          <w:sz w:val="24"/>
          <w:szCs w:val="24"/>
        </w:rPr>
        <w:t xml:space="preserve">generated the best performance </w:t>
      </w:r>
      <w:r w:rsidR="0042407B" w:rsidRPr="00A01F7E">
        <w:rPr>
          <w:rFonts w:ascii="Times New Roman" w:hAnsi="Times New Roman" w:cs="Times New Roman"/>
          <w:sz w:val="24"/>
          <w:szCs w:val="24"/>
        </w:rPr>
        <w:t>by risk-adjusted measures</w:t>
      </w:r>
      <w:r w:rsidR="001459BB" w:rsidRPr="00A01F7E">
        <w:rPr>
          <w:rFonts w:ascii="Times New Roman" w:hAnsi="Times New Roman" w:cs="Times New Roman"/>
          <w:sz w:val="24"/>
          <w:szCs w:val="24"/>
        </w:rPr>
        <w:t>, followed by SVM and ANN</w:t>
      </w:r>
      <w:r w:rsidR="0042407B" w:rsidRPr="00A01F7E">
        <w:rPr>
          <w:rFonts w:ascii="Times New Roman" w:hAnsi="Times New Roman" w:cs="Times New Roman"/>
          <w:sz w:val="24"/>
          <w:szCs w:val="24"/>
        </w:rPr>
        <w:t xml:space="preserve">. </w:t>
      </w:r>
      <w:r w:rsidR="001459BB" w:rsidRPr="00A01F7E">
        <w:rPr>
          <w:rFonts w:ascii="Times New Roman" w:hAnsi="Times New Roman" w:cs="Times New Roman"/>
          <w:sz w:val="24"/>
          <w:szCs w:val="24"/>
        </w:rPr>
        <w:t xml:space="preserve">Others found similar and positive evidence in support of the application of machine learning in stock price prediction, </w:t>
      </w:r>
      <w:r w:rsidR="00052E96" w:rsidRPr="00A01F7E">
        <w:rPr>
          <w:rFonts w:ascii="Times New Roman" w:hAnsi="Times New Roman" w:cs="Times New Roman"/>
          <w:sz w:val="24"/>
          <w:szCs w:val="24"/>
        </w:rPr>
        <w:t>R</w:t>
      </w:r>
      <w:r w:rsidR="001459BB" w:rsidRPr="00A01F7E">
        <w:rPr>
          <w:rFonts w:ascii="Times New Roman" w:hAnsi="Times New Roman" w:cs="Times New Roman"/>
          <w:sz w:val="24"/>
          <w:szCs w:val="24"/>
        </w:rPr>
        <w:t xml:space="preserve">andom </w:t>
      </w:r>
      <w:r w:rsidR="00052E96" w:rsidRPr="00A01F7E">
        <w:rPr>
          <w:rFonts w:ascii="Times New Roman" w:hAnsi="Times New Roman" w:cs="Times New Roman"/>
          <w:sz w:val="24"/>
          <w:szCs w:val="24"/>
        </w:rPr>
        <w:t>F</w:t>
      </w:r>
      <w:r w:rsidR="001459BB" w:rsidRPr="00A01F7E">
        <w:rPr>
          <w:rFonts w:ascii="Times New Roman" w:hAnsi="Times New Roman" w:cs="Times New Roman"/>
          <w:sz w:val="24"/>
          <w:szCs w:val="24"/>
        </w:rPr>
        <w:t>orest in particular (</w:t>
      </w:r>
      <w:proofErr w:type="spellStart"/>
      <w:r w:rsidR="001459BB" w:rsidRPr="00A01F7E">
        <w:rPr>
          <w:rFonts w:ascii="Times New Roman" w:hAnsi="Times New Roman" w:cs="Times New Roman"/>
          <w:sz w:val="24"/>
          <w:szCs w:val="24"/>
        </w:rPr>
        <w:t>Lohrmann</w:t>
      </w:r>
      <w:proofErr w:type="spellEnd"/>
      <w:r w:rsidR="001459BB" w:rsidRPr="00A01F7E">
        <w:rPr>
          <w:rFonts w:ascii="Times New Roman" w:hAnsi="Times New Roman" w:cs="Times New Roman"/>
          <w:sz w:val="24"/>
          <w:szCs w:val="24"/>
        </w:rPr>
        <w:t xml:space="preserve"> &amp; </w:t>
      </w:r>
      <w:proofErr w:type="spellStart"/>
      <w:r w:rsidR="001459BB" w:rsidRPr="00A01F7E">
        <w:rPr>
          <w:rFonts w:ascii="Times New Roman" w:hAnsi="Times New Roman" w:cs="Times New Roman"/>
          <w:sz w:val="24"/>
          <w:szCs w:val="24"/>
        </w:rPr>
        <w:t>Luukka</w:t>
      </w:r>
      <w:proofErr w:type="spellEnd"/>
      <w:r w:rsidR="001459BB" w:rsidRPr="00A01F7E">
        <w:rPr>
          <w:rFonts w:ascii="Times New Roman" w:hAnsi="Times New Roman" w:cs="Times New Roman"/>
          <w:sz w:val="24"/>
          <w:szCs w:val="24"/>
        </w:rPr>
        <w:t>, 2019; T</w:t>
      </w:r>
      <w:r w:rsidR="003758C6" w:rsidRPr="00A01F7E">
        <w:rPr>
          <w:rFonts w:ascii="Times New Roman" w:hAnsi="Times New Roman" w:cs="Times New Roman"/>
          <w:sz w:val="24"/>
          <w:szCs w:val="24"/>
        </w:rPr>
        <w:t>hakur</w:t>
      </w:r>
      <w:r w:rsidR="001459BB" w:rsidRPr="00A01F7E">
        <w:rPr>
          <w:rFonts w:ascii="Times New Roman" w:hAnsi="Times New Roman" w:cs="Times New Roman"/>
          <w:sz w:val="24"/>
          <w:szCs w:val="24"/>
        </w:rPr>
        <w:t xml:space="preserve"> &amp; </w:t>
      </w:r>
      <w:r w:rsidR="003758C6" w:rsidRPr="00A01F7E">
        <w:rPr>
          <w:rFonts w:ascii="Times New Roman" w:hAnsi="Times New Roman" w:cs="Times New Roman"/>
          <w:sz w:val="24"/>
          <w:szCs w:val="24"/>
        </w:rPr>
        <w:t>Kumar</w:t>
      </w:r>
      <w:r w:rsidR="001459BB" w:rsidRPr="00A01F7E">
        <w:rPr>
          <w:rFonts w:ascii="Times New Roman" w:hAnsi="Times New Roman" w:cs="Times New Roman"/>
          <w:sz w:val="24"/>
          <w:szCs w:val="24"/>
        </w:rPr>
        <w:t xml:space="preserve">, </w:t>
      </w:r>
      <w:r w:rsidR="003758C6" w:rsidRPr="00A01F7E">
        <w:rPr>
          <w:rFonts w:ascii="Times New Roman" w:hAnsi="Times New Roman" w:cs="Times New Roman"/>
          <w:sz w:val="24"/>
          <w:szCs w:val="24"/>
        </w:rPr>
        <w:t>2018)</w:t>
      </w:r>
      <w:r w:rsidR="001459BB" w:rsidRPr="00A01F7E">
        <w:rPr>
          <w:rFonts w:ascii="Times New Roman" w:hAnsi="Times New Roman" w:cs="Times New Roman"/>
          <w:sz w:val="24"/>
          <w:szCs w:val="24"/>
        </w:rPr>
        <w:t>.</w:t>
      </w:r>
    </w:p>
    <w:p w14:paraId="6F161490" w14:textId="70AFC11B" w:rsidR="001416E7" w:rsidRPr="00A01F7E" w:rsidRDefault="00652781" w:rsidP="00A01F7E">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P</w:t>
      </w:r>
      <w:r w:rsidR="00044065" w:rsidRPr="00A01F7E">
        <w:rPr>
          <w:rFonts w:ascii="Times New Roman" w:hAnsi="Times New Roman" w:cs="Times New Roman"/>
          <w:sz w:val="24"/>
          <w:szCs w:val="24"/>
        </w:rPr>
        <w:t xml:space="preserve">rediction of stock market is </w:t>
      </w:r>
      <w:r w:rsidR="007A385C" w:rsidRPr="00A01F7E">
        <w:rPr>
          <w:rFonts w:ascii="Times New Roman" w:hAnsi="Times New Roman" w:cs="Times New Roman"/>
          <w:sz w:val="24"/>
          <w:szCs w:val="24"/>
        </w:rPr>
        <w:t xml:space="preserve">rewarding but </w:t>
      </w:r>
      <w:r w:rsidR="00044065" w:rsidRPr="00A01F7E">
        <w:rPr>
          <w:rFonts w:ascii="Times New Roman" w:hAnsi="Times New Roman" w:cs="Times New Roman"/>
          <w:sz w:val="24"/>
          <w:szCs w:val="24"/>
        </w:rPr>
        <w:t xml:space="preserve">extremely challenging due to its highly volatile nature. Stock market </w:t>
      </w:r>
      <w:proofErr w:type="gramStart"/>
      <w:r w:rsidR="00044065" w:rsidRPr="00A01F7E">
        <w:rPr>
          <w:rFonts w:ascii="Times New Roman" w:hAnsi="Times New Roman" w:cs="Times New Roman"/>
          <w:sz w:val="24"/>
          <w:szCs w:val="24"/>
        </w:rPr>
        <w:t>can be influenced</w:t>
      </w:r>
      <w:proofErr w:type="gramEnd"/>
      <w:r w:rsidR="00044065" w:rsidRPr="00A01F7E">
        <w:rPr>
          <w:rFonts w:ascii="Times New Roman" w:hAnsi="Times New Roman" w:cs="Times New Roman"/>
          <w:sz w:val="24"/>
          <w:szCs w:val="24"/>
        </w:rPr>
        <w:t xml:space="preserve"> by any change and impact from foreign commodities like emotional behavior of investors, geopolitical, psychological, and various economic factors. Investors sell out at the wrong time and often fail to gain or maintain any profit. </w:t>
      </w:r>
      <w:r w:rsidR="00293F19" w:rsidRPr="00A01F7E">
        <w:rPr>
          <w:rFonts w:ascii="Times New Roman" w:hAnsi="Times New Roman" w:cs="Times New Roman"/>
          <w:sz w:val="24"/>
          <w:szCs w:val="24"/>
        </w:rPr>
        <w:t>S</w:t>
      </w:r>
      <w:r w:rsidR="00044065" w:rsidRPr="00A01F7E">
        <w:rPr>
          <w:rFonts w:ascii="Times New Roman" w:hAnsi="Times New Roman" w:cs="Times New Roman"/>
          <w:sz w:val="24"/>
          <w:szCs w:val="24"/>
        </w:rPr>
        <w:t>uccessful investing is</w:t>
      </w:r>
      <w:r w:rsidR="00293F19" w:rsidRPr="00A01F7E">
        <w:rPr>
          <w:rFonts w:ascii="Times New Roman" w:hAnsi="Times New Roman" w:cs="Times New Roman"/>
          <w:sz w:val="24"/>
          <w:szCs w:val="24"/>
        </w:rPr>
        <w:t xml:space="preserve"> therefore</w:t>
      </w:r>
      <w:r w:rsidR="00044065" w:rsidRPr="00A01F7E">
        <w:rPr>
          <w:rFonts w:ascii="Times New Roman" w:hAnsi="Times New Roman" w:cs="Times New Roman"/>
          <w:sz w:val="24"/>
          <w:szCs w:val="24"/>
        </w:rPr>
        <w:t xml:space="preserve"> based on timing, i.e., whether it is time to buy, hold, or sell an asset. </w:t>
      </w:r>
      <w:r w:rsidR="00ED518F" w:rsidRPr="00A01F7E">
        <w:rPr>
          <w:rFonts w:ascii="Times New Roman" w:hAnsi="Times New Roman" w:cs="Times New Roman"/>
          <w:sz w:val="24"/>
          <w:szCs w:val="24"/>
        </w:rPr>
        <w:t xml:space="preserve">Mistakes </w:t>
      </w:r>
      <w:proofErr w:type="gramStart"/>
      <w:r w:rsidR="00ED518F" w:rsidRPr="00A01F7E">
        <w:rPr>
          <w:rFonts w:ascii="Times New Roman" w:hAnsi="Times New Roman" w:cs="Times New Roman"/>
          <w:sz w:val="24"/>
          <w:szCs w:val="24"/>
        </w:rPr>
        <w:t>can be minimized</w:t>
      </w:r>
      <w:proofErr w:type="gramEnd"/>
      <w:r w:rsidR="00044065" w:rsidRPr="00A01F7E">
        <w:rPr>
          <w:rFonts w:ascii="Times New Roman" w:hAnsi="Times New Roman" w:cs="Times New Roman"/>
          <w:sz w:val="24"/>
          <w:szCs w:val="24"/>
        </w:rPr>
        <w:t xml:space="preserve"> by making accurate prediction of the market movement based on analysis of historical data. Although it is clearly not possible to predict stock market movement with full accuracy, losses from selling stocks at wrong time </w:t>
      </w:r>
      <w:proofErr w:type="gramStart"/>
      <w:r w:rsidR="00044065" w:rsidRPr="00A01F7E">
        <w:rPr>
          <w:rFonts w:ascii="Times New Roman" w:hAnsi="Times New Roman" w:cs="Times New Roman"/>
          <w:sz w:val="24"/>
          <w:szCs w:val="24"/>
        </w:rPr>
        <w:t xml:space="preserve">can </w:t>
      </w:r>
      <w:r w:rsidR="00ED518F" w:rsidRPr="00A01F7E">
        <w:rPr>
          <w:rFonts w:ascii="Times New Roman" w:hAnsi="Times New Roman" w:cs="Times New Roman"/>
          <w:sz w:val="24"/>
          <w:szCs w:val="24"/>
        </w:rPr>
        <w:t xml:space="preserve">still </w:t>
      </w:r>
      <w:r w:rsidR="00044065" w:rsidRPr="00A01F7E">
        <w:rPr>
          <w:rFonts w:ascii="Times New Roman" w:hAnsi="Times New Roman" w:cs="Times New Roman"/>
          <w:sz w:val="24"/>
          <w:szCs w:val="24"/>
        </w:rPr>
        <w:t>be minimized</w:t>
      </w:r>
      <w:proofErr w:type="gramEnd"/>
      <w:r w:rsidR="00044065" w:rsidRPr="00A01F7E">
        <w:rPr>
          <w:rFonts w:ascii="Times New Roman" w:hAnsi="Times New Roman" w:cs="Times New Roman"/>
          <w:sz w:val="24"/>
          <w:szCs w:val="24"/>
        </w:rPr>
        <w:t xml:space="preserve"> to greater extent using machine learning. Some of the most effective trading strategies powered by machine learning models </w:t>
      </w:r>
      <w:proofErr w:type="gramStart"/>
      <w:r w:rsidR="00044065" w:rsidRPr="00A01F7E">
        <w:rPr>
          <w:rFonts w:ascii="Times New Roman" w:hAnsi="Times New Roman" w:cs="Times New Roman"/>
          <w:sz w:val="24"/>
          <w:szCs w:val="24"/>
        </w:rPr>
        <w:t>is simply built</w:t>
      </w:r>
      <w:proofErr w:type="gramEnd"/>
      <w:r w:rsidR="00044065" w:rsidRPr="00A01F7E">
        <w:rPr>
          <w:rFonts w:ascii="Times New Roman" w:hAnsi="Times New Roman" w:cs="Times New Roman"/>
          <w:sz w:val="24"/>
          <w:szCs w:val="24"/>
        </w:rPr>
        <w:t xml:space="preserve"> by effective feature engineering. The features </w:t>
      </w:r>
      <w:proofErr w:type="gramStart"/>
      <w:r w:rsidR="00044065" w:rsidRPr="00A01F7E">
        <w:rPr>
          <w:rFonts w:ascii="Times New Roman" w:hAnsi="Times New Roman" w:cs="Times New Roman"/>
          <w:sz w:val="24"/>
          <w:szCs w:val="24"/>
        </w:rPr>
        <w:t>are extracted</w:t>
      </w:r>
      <w:proofErr w:type="gramEnd"/>
      <w:r w:rsidR="00044065" w:rsidRPr="00A01F7E">
        <w:rPr>
          <w:rFonts w:ascii="Times New Roman" w:hAnsi="Times New Roman" w:cs="Times New Roman"/>
          <w:sz w:val="24"/>
          <w:szCs w:val="24"/>
        </w:rPr>
        <w:t xml:space="preserve"> from signals generated by technical indicators, such as moving average crossover. Machine learning and traditional technical indicators effectively supplement each other to come up with </w:t>
      </w:r>
      <w:r w:rsidR="00293F19" w:rsidRPr="00A01F7E">
        <w:rPr>
          <w:rFonts w:ascii="Times New Roman" w:hAnsi="Times New Roman" w:cs="Times New Roman"/>
          <w:sz w:val="24"/>
          <w:szCs w:val="24"/>
        </w:rPr>
        <w:t xml:space="preserve">simpler but </w:t>
      </w:r>
      <w:r w:rsidR="00044065" w:rsidRPr="00A01F7E">
        <w:rPr>
          <w:rFonts w:ascii="Times New Roman" w:hAnsi="Times New Roman" w:cs="Times New Roman"/>
          <w:sz w:val="24"/>
          <w:szCs w:val="24"/>
        </w:rPr>
        <w:t xml:space="preserve">more efficient trading strategies </w:t>
      </w:r>
      <w:r w:rsidR="00293F19" w:rsidRPr="00A01F7E">
        <w:rPr>
          <w:rFonts w:ascii="Times New Roman" w:hAnsi="Times New Roman" w:cs="Times New Roman"/>
          <w:sz w:val="24"/>
          <w:szCs w:val="24"/>
        </w:rPr>
        <w:t xml:space="preserve">that can </w:t>
      </w:r>
      <w:r w:rsidR="00044065" w:rsidRPr="00A01F7E">
        <w:rPr>
          <w:rFonts w:ascii="Times New Roman" w:hAnsi="Times New Roman" w:cs="Times New Roman"/>
          <w:sz w:val="24"/>
          <w:szCs w:val="24"/>
        </w:rPr>
        <w:t xml:space="preserve">generate less noisy buy and sell signals. The predictability of a stock market and the profitability of model-based trading strategies </w:t>
      </w:r>
      <w:proofErr w:type="gramStart"/>
      <w:r w:rsidR="00044065" w:rsidRPr="00A01F7E">
        <w:rPr>
          <w:rFonts w:ascii="Times New Roman" w:hAnsi="Times New Roman" w:cs="Times New Roman"/>
          <w:sz w:val="24"/>
          <w:szCs w:val="24"/>
        </w:rPr>
        <w:t>are based</w:t>
      </w:r>
      <w:proofErr w:type="gramEnd"/>
      <w:r w:rsidR="00044065" w:rsidRPr="00A01F7E">
        <w:rPr>
          <w:rFonts w:ascii="Times New Roman" w:hAnsi="Times New Roman" w:cs="Times New Roman"/>
          <w:sz w:val="24"/>
          <w:szCs w:val="24"/>
        </w:rPr>
        <w:t xml:space="preserve"> on the maturity of the market, the sophistication of algorithm(s) employed, and the technical feasibility for generating accurate and timely prediction in real-time trading. There </w:t>
      </w:r>
      <w:r w:rsidR="00293F19" w:rsidRPr="00A01F7E">
        <w:rPr>
          <w:rFonts w:ascii="Times New Roman" w:hAnsi="Times New Roman" w:cs="Times New Roman"/>
          <w:sz w:val="24"/>
          <w:szCs w:val="24"/>
        </w:rPr>
        <w:t>is</w:t>
      </w:r>
      <w:r w:rsidR="00044065" w:rsidRPr="00A01F7E">
        <w:rPr>
          <w:rFonts w:ascii="Times New Roman" w:hAnsi="Times New Roman" w:cs="Times New Roman"/>
          <w:sz w:val="24"/>
          <w:szCs w:val="24"/>
        </w:rPr>
        <w:t xml:space="preserve"> </w:t>
      </w:r>
      <w:r w:rsidR="00293F19" w:rsidRPr="00A01F7E">
        <w:rPr>
          <w:rFonts w:ascii="Times New Roman" w:hAnsi="Times New Roman" w:cs="Times New Roman"/>
          <w:sz w:val="24"/>
          <w:szCs w:val="24"/>
        </w:rPr>
        <w:t xml:space="preserve">already </w:t>
      </w:r>
      <w:r w:rsidR="00044065" w:rsidRPr="00A01F7E">
        <w:rPr>
          <w:rFonts w:ascii="Times New Roman" w:hAnsi="Times New Roman" w:cs="Times New Roman"/>
          <w:sz w:val="24"/>
          <w:szCs w:val="24"/>
        </w:rPr>
        <w:t xml:space="preserve">compelling evidence against the </w:t>
      </w:r>
      <w:r w:rsidR="00293F19" w:rsidRPr="00A01F7E">
        <w:rPr>
          <w:rFonts w:ascii="Times New Roman" w:hAnsi="Times New Roman" w:cs="Times New Roman"/>
          <w:sz w:val="24"/>
          <w:szCs w:val="24"/>
        </w:rPr>
        <w:t xml:space="preserve">stand-alone </w:t>
      </w:r>
      <w:r w:rsidR="00044065" w:rsidRPr="00A01F7E">
        <w:rPr>
          <w:rFonts w:ascii="Times New Roman" w:hAnsi="Times New Roman" w:cs="Times New Roman"/>
          <w:sz w:val="24"/>
          <w:szCs w:val="24"/>
        </w:rPr>
        <w:t xml:space="preserve">application of technical indicators from the field of technical analysis and financial economic driven by the Efficient Market Hypothesis (Hsu, </w:t>
      </w:r>
      <w:proofErr w:type="spellStart"/>
      <w:r w:rsidR="00044065" w:rsidRPr="00A01F7E">
        <w:rPr>
          <w:rFonts w:ascii="Times New Roman" w:hAnsi="Times New Roman" w:cs="Times New Roman"/>
          <w:sz w:val="24"/>
          <w:szCs w:val="24"/>
        </w:rPr>
        <w:t>Lessmann</w:t>
      </w:r>
      <w:proofErr w:type="spellEnd"/>
      <w:r w:rsidR="00044065" w:rsidRPr="00A01F7E">
        <w:rPr>
          <w:rFonts w:ascii="Times New Roman" w:hAnsi="Times New Roman" w:cs="Times New Roman"/>
          <w:sz w:val="24"/>
          <w:szCs w:val="24"/>
        </w:rPr>
        <w:t xml:space="preserve">, Sung, Ma, &amp; Johnson, 2016). The emphasis has </w:t>
      </w:r>
      <w:r w:rsidR="00ED518F" w:rsidRPr="00A01F7E">
        <w:rPr>
          <w:rFonts w:ascii="Times New Roman" w:hAnsi="Times New Roman" w:cs="Times New Roman"/>
          <w:sz w:val="24"/>
          <w:szCs w:val="24"/>
        </w:rPr>
        <w:t xml:space="preserve">long </w:t>
      </w:r>
      <w:r w:rsidR="007A385C" w:rsidRPr="00A01F7E">
        <w:rPr>
          <w:rFonts w:ascii="Times New Roman" w:hAnsi="Times New Roman" w:cs="Times New Roman"/>
          <w:sz w:val="24"/>
          <w:szCs w:val="24"/>
        </w:rPr>
        <w:t xml:space="preserve">been </w:t>
      </w:r>
      <w:r w:rsidR="00044065" w:rsidRPr="00A01F7E">
        <w:rPr>
          <w:rFonts w:ascii="Times New Roman" w:hAnsi="Times New Roman" w:cs="Times New Roman"/>
          <w:sz w:val="24"/>
          <w:szCs w:val="24"/>
        </w:rPr>
        <w:t xml:space="preserve">shifted from disputing whether those financial markets are generally </w:t>
      </w:r>
      <w:proofErr w:type="gramStart"/>
      <w:r w:rsidR="00044065" w:rsidRPr="00A01F7E">
        <w:rPr>
          <w:rFonts w:ascii="Times New Roman" w:hAnsi="Times New Roman" w:cs="Times New Roman"/>
          <w:sz w:val="24"/>
          <w:szCs w:val="24"/>
        </w:rPr>
        <w:t>efficient, or which specific technical indicator(s)</w:t>
      </w:r>
      <w:proofErr w:type="gramEnd"/>
      <w:r w:rsidR="00044065" w:rsidRPr="00A01F7E">
        <w:rPr>
          <w:rFonts w:ascii="Times New Roman" w:hAnsi="Times New Roman" w:cs="Times New Roman"/>
          <w:sz w:val="24"/>
          <w:szCs w:val="24"/>
        </w:rPr>
        <w:t xml:space="preserve"> or machine learning algorithm(s) are most effective; instead, </w:t>
      </w:r>
      <w:r w:rsidR="00ED518F" w:rsidRPr="00A01F7E">
        <w:rPr>
          <w:rFonts w:ascii="Times New Roman" w:hAnsi="Times New Roman" w:cs="Times New Roman"/>
          <w:sz w:val="24"/>
          <w:szCs w:val="24"/>
        </w:rPr>
        <w:t xml:space="preserve">researchers and </w:t>
      </w:r>
      <w:r w:rsidR="00D3630B" w:rsidRPr="00A01F7E">
        <w:rPr>
          <w:rFonts w:ascii="Times New Roman" w:hAnsi="Times New Roman" w:cs="Times New Roman"/>
          <w:sz w:val="24"/>
          <w:szCs w:val="24"/>
        </w:rPr>
        <w:t>practitioners</w:t>
      </w:r>
      <w:r w:rsidR="00044065" w:rsidRPr="00A01F7E">
        <w:rPr>
          <w:rFonts w:ascii="Times New Roman" w:hAnsi="Times New Roman" w:cs="Times New Roman"/>
          <w:sz w:val="24"/>
          <w:szCs w:val="24"/>
        </w:rPr>
        <w:t xml:space="preserve"> focus on the wide application of technical indicators </w:t>
      </w:r>
      <w:r w:rsidR="00D3630B" w:rsidRPr="00A01F7E">
        <w:rPr>
          <w:rFonts w:ascii="Times New Roman" w:hAnsi="Times New Roman" w:cs="Times New Roman"/>
          <w:sz w:val="24"/>
          <w:szCs w:val="24"/>
        </w:rPr>
        <w:t>in conjunction with</w:t>
      </w:r>
      <w:r w:rsidR="00044065" w:rsidRPr="00A01F7E">
        <w:rPr>
          <w:rFonts w:ascii="Times New Roman" w:hAnsi="Times New Roman" w:cs="Times New Roman"/>
          <w:sz w:val="24"/>
          <w:szCs w:val="24"/>
        </w:rPr>
        <w:t xml:space="preserve"> machine learning in mature market.</w:t>
      </w:r>
    </w:p>
    <w:p w14:paraId="203A0355" w14:textId="744B7035" w:rsidR="00476612" w:rsidRPr="00A01F7E" w:rsidRDefault="008805E0" w:rsidP="00A01F7E">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Recently, researchers ha</w:t>
      </w:r>
      <w:r w:rsidR="00A63BC3" w:rsidRPr="00A01F7E">
        <w:rPr>
          <w:rFonts w:ascii="Times New Roman" w:hAnsi="Times New Roman" w:cs="Times New Roman"/>
          <w:sz w:val="24"/>
          <w:szCs w:val="24"/>
        </w:rPr>
        <w:t>ve</w:t>
      </w:r>
      <w:r w:rsidR="00D3630B" w:rsidRPr="00A01F7E">
        <w:rPr>
          <w:rFonts w:ascii="Times New Roman" w:hAnsi="Times New Roman" w:cs="Times New Roman"/>
          <w:sz w:val="24"/>
          <w:szCs w:val="24"/>
        </w:rPr>
        <w:t xml:space="preserve"> become very interested in exploring </w:t>
      </w:r>
      <w:r w:rsidRPr="00A01F7E">
        <w:rPr>
          <w:rFonts w:ascii="Times New Roman" w:hAnsi="Times New Roman" w:cs="Times New Roman"/>
          <w:sz w:val="24"/>
          <w:szCs w:val="24"/>
        </w:rPr>
        <w:t xml:space="preserve">emerging markets, since these markets </w:t>
      </w:r>
      <w:proofErr w:type="gramStart"/>
      <w:r w:rsidRPr="00A01F7E">
        <w:rPr>
          <w:rFonts w:ascii="Times New Roman" w:hAnsi="Times New Roman" w:cs="Times New Roman"/>
          <w:sz w:val="24"/>
          <w:szCs w:val="24"/>
        </w:rPr>
        <w:t>are now being recognized</w:t>
      </w:r>
      <w:proofErr w:type="gramEnd"/>
      <w:r w:rsidRPr="00A01F7E">
        <w:rPr>
          <w:rFonts w:ascii="Times New Roman" w:hAnsi="Times New Roman" w:cs="Times New Roman"/>
          <w:sz w:val="24"/>
          <w:szCs w:val="24"/>
        </w:rPr>
        <w:t xml:space="preserve"> as important alternative of investment opportunities; however, studies on these markets showed mixed results (</w:t>
      </w:r>
      <w:proofErr w:type="spellStart"/>
      <w:r w:rsidRPr="00A01F7E">
        <w:rPr>
          <w:rFonts w:ascii="Times New Roman" w:hAnsi="Times New Roman" w:cs="Times New Roman"/>
          <w:sz w:val="24"/>
          <w:szCs w:val="24"/>
        </w:rPr>
        <w:t>Stankovic</w:t>
      </w:r>
      <w:proofErr w:type="spellEnd"/>
      <w:r w:rsidRPr="00A01F7E">
        <w:rPr>
          <w:rFonts w:ascii="Times New Roman" w:hAnsi="Times New Roman" w:cs="Times New Roman"/>
          <w:sz w:val="24"/>
          <w:szCs w:val="24"/>
        </w:rPr>
        <w:t xml:space="preserve"> et al., 2015). </w:t>
      </w:r>
      <w:r w:rsidR="00852554" w:rsidRPr="00A01F7E">
        <w:rPr>
          <w:rFonts w:ascii="Times New Roman" w:hAnsi="Times New Roman" w:cs="Times New Roman"/>
          <w:sz w:val="24"/>
          <w:szCs w:val="24"/>
        </w:rPr>
        <w:t xml:space="preserve">Unlike these emerging markets, many studies have demonstrated the ease of access to the historical data and </w:t>
      </w:r>
      <w:r w:rsidR="00D3630B" w:rsidRPr="00A01F7E">
        <w:rPr>
          <w:rFonts w:ascii="Times New Roman" w:hAnsi="Times New Roman" w:cs="Times New Roman"/>
          <w:sz w:val="24"/>
          <w:szCs w:val="24"/>
        </w:rPr>
        <w:t xml:space="preserve">consistent </w:t>
      </w:r>
      <w:r w:rsidR="00852554" w:rsidRPr="00A01F7E">
        <w:rPr>
          <w:rFonts w:ascii="Times New Roman" w:hAnsi="Times New Roman" w:cs="Times New Roman"/>
          <w:sz w:val="24"/>
          <w:szCs w:val="24"/>
        </w:rPr>
        <w:t>profitability generated by technical indicators in the case of developed markets. As a result, t</w:t>
      </w:r>
      <w:r w:rsidRPr="00A01F7E">
        <w:rPr>
          <w:rFonts w:ascii="Times New Roman" w:hAnsi="Times New Roman" w:cs="Times New Roman"/>
          <w:sz w:val="24"/>
          <w:szCs w:val="24"/>
        </w:rPr>
        <w:t xml:space="preserve">he present study focused on the </w:t>
      </w:r>
      <w:r w:rsidR="00852554" w:rsidRPr="00A01F7E">
        <w:rPr>
          <w:rFonts w:ascii="Times New Roman" w:hAnsi="Times New Roman" w:cs="Times New Roman"/>
          <w:sz w:val="24"/>
          <w:szCs w:val="24"/>
        </w:rPr>
        <w:t xml:space="preserve">application </w:t>
      </w:r>
      <w:r w:rsidRPr="00A01F7E">
        <w:rPr>
          <w:rFonts w:ascii="Times New Roman" w:hAnsi="Times New Roman" w:cs="Times New Roman"/>
          <w:sz w:val="24"/>
          <w:szCs w:val="24"/>
        </w:rPr>
        <w:t>of technical indicators and machine learning algorithm</w:t>
      </w:r>
      <w:r w:rsidR="00A63BC3" w:rsidRPr="00A01F7E">
        <w:rPr>
          <w:rFonts w:ascii="Times New Roman" w:hAnsi="Times New Roman" w:cs="Times New Roman"/>
          <w:sz w:val="24"/>
          <w:szCs w:val="24"/>
        </w:rPr>
        <w:t xml:space="preserve"> </w:t>
      </w:r>
      <w:r w:rsidRPr="00A01F7E">
        <w:rPr>
          <w:rFonts w:ascii="Times New Roman" w:hAnsi="Times New Roman" w:cs="Times New Roman"/>
          <w:sz w:val="24"/>
          <w:szCs w:val="24"/>
        </w:rPr>
        <w:t xml:space="preserve">to </w:t>
      </w:r>
      <w:proofErr w:type="spellStart"/>
      <w:r w:rsidR="002455A1" w:rsidRPr="00A01F7E">
        <w:rPr>
          <w:rFonts w:ascii="Times New Roman" w:hAnsi="Times New Roman" w:cs="Times New Roman"/>
          <w:sz w:val="24"/>
          <w:szCs w:val="24"/>
        </w:rPr>
        <w:t>evalutate</w:t>
      </w:r>
      <w:proofErr w:type="spellEnd"/>
      <w:r w:rsidRPr="00A01F7E">
        <w:rPr>
          <w:rFonts w:ascii="Times New Roman" w:hAnsi="Times New Roman" w:cs="Times New Roman"/>
          <w:sz w:val="24"/>
          <w:szCs w:val="24"/>
        </w:rPr>
        <w:t xml:space="preserve"> profitable return from a mature market, i.e., S&amp;P 500. The S&amp;P 500 is widely considered a significant representation for the overall US economy as it includes some of the biggest corporations from the NYSE and the NASDAQ stock exchanges. </w:t>
      </w:r>
      <w:proofErr w:type="gramStart"/>
      <w:r w:rsidRPr="00A01F7E">
        <w:rPr>
          <w:rFonts w:ascii="Times New Roman" w:hAnsi="Times New Roman" w:cs="Times New Roman"/>
          <w:sz w:val="24"/>
          <w:szCs w:val="24"/>
        </w:rPr>
        <w:t>Basically, the</w:t>
      </w:r>
      <w:proofErr w:type="gramEnd"/>
      <w:r w:rsidRPr="00A01F7E">
        <w:rPr>
          <w:rFonts w:ascii="Times New Roman" w:hAnsi="Times New Roman" w:cs="Times New Roman"/>
          <w:sz w:val="24"/>
          <w:szCs w:val="24"/>
        </w:rPr>
        <w:t xml:space="preserve"> list </w:t>
      </w:r>
      <w:r w:rsidR="00D27510" w:rsidRPr="00A01F7E">
        <w:rPr>
          <w:rFonts w:ascii="Times New Roman" w:hAnsi="Times New Roman" w:cs="Times New Roman"/>
          <w:sz w:val="24"/>
          <w:szCs w:val="24"/>
        </w:rPr>
        <w:t xml:space="preserve">of S&amp;P 500 </w:t>
      </w:r>
      <w:r w:rsidRPr="00A01F7E">
        <w:rPr>
          <w:rFonts w:ascii="Times New Roman" w:hAnsi="Times New Roman" w:cs="Times New Roman"/>
          <w:sz w:val="24"/>
          <w:szCs w:val="24"/>
        </w:rPr>
        <w:t xml:space="preserve">includes some of the largest (in terms of capitalization) and most influential global companies across eleven </w:t>
      </w:r>
      <w:r w:rsidR="00D27510" w:rsidRPr="00A01F7E">
        <w:rPr>
          <w:rFonts w:ascii="Times New Roman" w:hAnsi="Times New Roman" w:cs="Times New Roman"/>
          <w:sz w:val="24"/>
          <w:szCs w:val="24"/>
        </w:rPr>
        <w:t xml:space="preserve">industry </w:t>
      </w:r>
      <w:r w:rsidRPr="00A01F7E">
        <w:rPr>
          <w:rFonts w:ascii="Times New Roman" w:hAnsi="Times New Roman" w:cs="Times New Roman"/>
          <w:sz w:val="24"/>
          <w:szCs w:val="24"/>
        </w:rPr>
        <w:t xml:space="preserve">sectors. Any efficient prediction of the S&amp;P 500 is of great importance to investors and policy makers in general, since their decisions may trigger large scale buying or selling opportunities that can bring significant impact to the global market and overall economy. There is already compelling evidence in favor of the use and experiment (back testing) of trading strategies using historical data from mature market, e.g., NASDAQ, Dow Jones or S&amp;P 500 (Chen, et al., 2020; Jian &amp; </w:t>
      </w:r>
      <w:proofErr w:type="spellStart"/>
      <w:r w:rsidRPr="00A01F7E">
        <w:rPr>
          <w:rFonts w:ascii="Times New Roman" w:hAnsi="Times New Roman" w:cs="Times New Roman"/>
          <w:sz w:val="24"/>
          <w:szCs w:val="24"/>
        </w:rPr>
        <w:t>Jakubowicz</w:t>
      </w:r>
      <w:proofErr w:type="spellEnd"/>
      <w:r w:rsidRPr="00A01F7E">
        <w:rPr>
          <w:rFonts w:ascii="Times New Roman" w:hAnsi="Times New Roman" w:cs="Times New Roman"/>
          <w:sz w:val="24"/>
          <w:szCs w:val="24"/>
        </w:rPr>
        <w:t xml:space="preserve">, 2017; </w:t>
      </w:r>
      <w:proofErr w:type="spellStart"/>
      <w:r w:rsidRPr="00A01F7E">
        <w:rPr>
          <w:rFonts w:ascii="Times New Roman" w:hAnsi="Times New Roman" w:cs="Times New Roman"/>
          <w:sz w:val="24"/>
          <w:szCs w:val="24"/>
        </w:rPr>
        <w:t>Lohrmann</w:t>
      </w:r>
      <w:proofErr w:type="spellEnd"/>
      <w:r w:rsidRPr="00A01F7E">
        <w:rPr>
          <w:rFonts w:ascii="Times New Roman" w:hAnsi="Times New Roman" w:cs="Times New Roman"/>
          <w:sz w:val="24"/>
          <w:szCs w:val="24"/>
        </w:rPr>
        <w:t xml:space="preserve"> &amp; </w:t>
      </w:r>
      <w:proofErr w:type="spellStart"/>
      <w:r w:rsidRPr="00A01F7E">
        <w:rPr>
          <w:rFonts w:ascii="Times New Roman" w:hAnsi="Times New Roman" w:cs="Times New Roman"/>
          <w:sz w:val="24"/>
          <w:szCs w:val="24"/>
        </w:rPr>
        <w:t>Luukka</w:t>
      </w:r>
      <w:proofErr w:type="spellEnd"/>
      <w:r w:rsidRPr="00A01F7E">
        <w:rPr>
          <w:rFonts w:ascii="Times New Roman" w:hAnsi="Times New Roman" w:cs="Times New Roman"/>
          <w:sz w:val="24"/>
          <w:szCs w:val="24"/>
        </w:rPr>
        <w:t xml:space="preserve">, 2019; Thakur &amp; Kumar, 2018). Studies in EU or other emerging markets showed that predictive power of technical analysis or </w:t>
      </w:r>
      <w:proofErr w:type="gramStart"/>
      <w:r w:rsidRPr="00A01F7E">
        <w:rPr>
          <w:rFonts w:ascii="Times New Roman" w:hAnsi="Times New Roman" w:cs="Times New Roman"/>
          <w:sz w:val="24"/>
          <w:szCs w:val="24"/>
        </w:rPr>
        <w:t>machine learning</w:t>
      </w:r>
      <w:proofErr w:type="gramEnd"/>
      <w:r w:rsidRPr="00A01F7E">
        <w:rPr>
          <w:rFonts w:ascii="Times New Roman" w:hAnsi="Times New Roman" w:cs="Times New Roman"/>
          <w:sz w:val="24"/>
          <w:szCs w:val="24"/>
        </w:rPr>
        <w:t xml:space="preserve"> model was only effective in small and medium sized capitalization markets (</w:t>
      </w:r>
      <w:proofErr w:type="spellStart"/>
      <w:r w:rsidRPr="00A01F7E">
        <w:rPr>
          <w:rFonts w:ascii="Times New Roman" w:hAnsi="Times New Roman" w:cs="Times New Roman"/>
          <w:sz w:val="24"/>
          <w:szCs w:val="24"/>
        </w:rPr>
        <w:t>Metghalchi</w:t>
      </w:r>
      <w:proofErr w:type="spellEnd"/>
      <w:r w:rsidRPr="00A01F7E">
        <w:rPr>
          <w:rFonts w:ascii="Times New Roman" w:hAnsi="Times New Roman" w:cs="Times New Roman"/>
          <w:sz w:val="24"/>
          <w:szCs w:val="24"/>
        </w:rPr>
        <w:t xml:space="preserve">, </w:t>
      </w:r>
      <w:proofErr w:type="spellStart"/>
      <w:r w:rsidRPr="00A01F7E">
        <w:rPr>
          <w:rFonts w:ascii="Times New Roman" w:hAnsi="Times New Roman" w:cs="Times New Roman"/>
          <w:sz w:val="24"/>
          <w:szCs w:val="24"/>
        </w:rPr>
        <w:t>Marcucci</w:t>
      </w:r>
      <w:proofErr w:type="spellEnd"/>
      <w:r w:rsidRPr="00A01F7E">
        <w:rPr>
          <w:rFonts w:ascii="Times New Roman" w:hAnsi="Times New Roman" w:cs="Times New Roman"/>
          <w:sz w:val="24"/>
          <w:szCs w:val="24"/>
        </w:rPr>
        <w:t xml:space="preserve"> &amp; Chang, 2012). Others found mixed evidence in the world’s emerging markets (Fifield, Power &amp; Donald, 2005; McKenzie, 2007). Overall, there is still a lack of consensus about the profitability of technical trading strategies in European frontier markets (</w:t>
      </w:r>
      <w:proofErr w:type="spellStart"/>
      <w:r w:rsidRPr="00A01F7E">
        <w:rPr>
          <w:rFonts w:ascii="Times New Roman" w:hAnsi="Times New Roman" w:cs="Times New Roman"/>
          <w:sz w:val="24"/>
          <w:szCs w:val="24"/>
        </w:rPr>
        <w:t>Stankovic</w:t>
      </w:r>
      <w:proofErr w:type="spellEnd"/>
      <w:r w:rsidRPr="00A01F7E">
        <w:rPr>
          <w:rFonts w:ascii="Times New Roman" w:hAnsi="Times New Roman" w:cs="Times New Roman"/>
          <w:sz w:val="24"/>
          <w:szCs w:val="24"/>
        </w:rPr>
        <w:t xml:space="preserve"> et al., 2015). </w:t>
      </w:r>
      <w:r w:rsidR="00852554" w:rsidRPr="00A01F7E">
        <w:rPr>
          <w:rFonts w:ascii="Times New Roman" w:hAnsi="Times New Roman" w:cs="Times New Roman"/>
          <w:sz w:val="24"/>
          <w:szCs w:val="24"/>
        </w:rPr>
        <w:t>Therefore</w:t>
      </w:r>
      <w:r w:rsidRPr="00A01F7E">
        <w:rPr>
          <w:rFonts w:ascii="Times New Roman" w:hAnsi="Times New Roman" w:cs="Times New Roman"/>
          <w:sz w:val="24"/>
          <w:szCs w:val="24"/>
        </w:rPr>
        <w:t xml:space="preserve">, we focused on the S&amp;P 500 and applied a specific </w:t>
      </w:r>
      <w:proofErr w:type="gramStart"/>
      <w:r w:rsidRPr="00A01F7E">
        <w:rPr>
          <w:rFonts w:ascii="Times New Roman" w:hAnsi="Times New Roman" w:cs="Times New Roman"/>
          <w:sz w:val="24"/>
          <w:szCs w:val="24"/>
        </w:rPr>
        <w:t>machine learning</w:t>
      </w:r>
      <w:proofErr w:type="gramEnd"/>
      <w:r w:rsidRPr="00A01F7E">
        <w:rPr>
          <w:rFonts w:ascii="Times New Roman" w:hAnsi="Times New Roman" w:cs="Times New Roman"/>
          <w:sz w:val="24"/>
          <w:szCs w:val="24"/>
        </w:rPr>
        <w:t xml:space="preserve"> algorithm, i.e., </w:t>
      </w:r>
      <w:r w:rsidR="00D27510" w:rsidRPr="00A01F7E">
        <w:rPr>
          <w:rFonts w:ascii="Times New Roman" w:hAnsi="Times New Roman" w:cs="Times New Roman"/>
          <w:sz w:val="24"/>
          <w:szCs w:val="24"/>
        </w:rPr>
        <w:t>R</w:t>
      </w:r>
      <w:r w:rsidRPr="00A01F7E">
        <w:rPr>
          <w:rFonts w:ascii="Times New Roman" w:hAnsi="Times New Roman" w:cs="Times New Roman"/>
          <w:sz w:val="24"/>
          <w:szCs w:val="24"/>
        </w:rPr>
        <w:t xml:space="preserve">andom </w:t>
      </w:r>
      <w:r w:rsidR="00D27510" w:rsidRPr="00A01F7E">
        <w:rPr>
          <w:rFonts w:ascii="Times New Roman" w:hAnsi="Times New Roman" w:cs="Times New Roman"/>
          <w:sz w:val="24"/>
          <w:szCs w:val="24"/>
        </w:rPr>
        <w:t>F</w:t>
      </w:r>
      <w:r w:rsidRPr="00A01F7E">
        <w:rPr>
          <w:rFonts w:ascii="Times New Roman" w:hAnsi="Times New Roman" w:cs="Times New Roman"/>
          <w:sz w:val="24"/>
          <w:szCs w:val="24"/>
        </w:rPr>
        <w:t>orest</w:t>
      </w:r>
      <w:r w:rsidR="003C3989" w:rsidRPr="00A01F7E">
        <w:rPr>
          <w:rFonts w:ascii="Times New Roman" w:hAnsi="Times New Roman" w:cs="Times New Roman"/>
          <w:sz w:val="24"/>
          <w:szCs w:val="24"/>
        </w:rPr>
        <w:t xml:space="preserve"> (RF)</w:t>
      </w:r>
      <w:r w:rsidRPr="00A01F7E">
        <w:rPr>
          <w:rFonts w:ascii="Times New Roman" w:hAnsi="Times New Roman" w:cs="Times New Roman"/>
          <w:sz w:val="24"/>
          <w:szCs w:val="24"/>
        </w:rPr>
        <w:t xml:space="preserve">, to investigate the effectiveness of trading strategies based on historical data between 2010 and 2022. </w:t>
      </w:r>
    </w:p>
    <w:p w14:paraId="75BA8CD0" w14:textId="1BE06FED" w:rsidR="002C1DA6" w:rsidRPr="00A01F7E" w:rsidRDefault="00476612" w:rsidP="00A01F7E">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This study built a set of </w:t>
      </w:r>
      <w:r w:rsidR="00D27510" w:rsidRPr="00A01F7E">
        <w:rPr>
          <w:rFonts w:ascii="Times New Roman" w:hAnsi="Times New Roman" w:cs="Times New Roman"/>
          <w:sz w:val="24"/>
          <w:szCs w:val="24"/>
        </w:rPr>
        <w:t xml:space="preserve">simple </w:t>
      </w:r>
      <w:r w:rsidRPr="00A01F7E">
        <w:rPr>
          <w:rFonts w:ascii="Times New Roman" w:hAnsi="Times New Roman" w:cs="Times New Roman"/>
          <w:sz w:val="24"/>
          <w:szCs w:val="24"/>
        </w:rPr>
        <w:t xml:space="preserve">trading strategies based on signal generated from Exponential Moving Average (EMA), Moving Average Convergence Divergence (MACD) and Relative Strength Index (RSI). Signals extracted from these indicators were used as inputs to build a </w:t>
      </w:r>
      <w:r w:rsidR="003C3989" w:rsidRPr="00A01F7E">
        <w:rPr>
          <w:rFonts w:ascii="Times New Roman" w:hAnsi="Times New Roman" w:cs="Times New Roman"/>
          <w:sz w:val="24"/>
          <w:szCs w:val="24"/>
        </w:rPr>
        <w:t>classification</w:t>
      </w:r>
      <w:r w:rsidRPr="00A01F7E">
        <w:rPr>
          <w:rFonts w:ascii="Times New Roman" w:hAnsi="Times New Roman" w:cs="Times New Roman"/>
          <w:sz w:val="24"/>
          <w:szCs w:val="24"/>
        </w:rPr>
        <w:t xml:space="preserve"> model that would </w:t>
      </w:r>
      <w:r w:rsidR="003C3989" w:rsidRPr="00A01F7E">
        <w:rPr>
          <w:rFonts w:ascii="Times New Roman" w:hAnsi="Times New Roman" w:cs="Times New Roman"/>
          <w:sz w:val="24"/>
          <w:szCs w:val="24"/>
        </w:rPr>
        <w:t>signal a market trend</w:t>
      </w:r>
      <w:r w:rsidRPr="00A01F7E">
        <w:rPr>
          <w:rFonts w:ascii="Times New Roman" w:hAnsi="Times New Roman" w:cs="Times New Roman"/>
          <w:sz w:val="24"/>
          <w:szCs w:val="24"/>
        </w:rPr>
        <w:t xml:space="preserve"> for each security on the S&amp;P 500 based on daily historical data in </w:t>
      </w:r>
      <w:proofErr w:type="gramStart"/>
      <w:r w:rsidRPr="00A01F7E">
        <w:rPr>
          <w:rFonts w:ascii="Times New Roman" w:hAnsi="Times New Roman" w:cs="Times New Roman"/>
          <w:sz w:val="24"/>
          <w:szCs w:val="24"/>
        </w:rPr>
        <w:t>above mentioned</w:t>
      </w:r>
      <w:proofErr w:type="gramEnd"/>
      <w:r w:rsidRPr="00A01F7E">
        <w:rPr>
          <w:rFonts w:ascii="Times New Roman" w:hAnsi="Times New Roman" w:cs="Times New Roman"/>
          <w:sz w:val="24"/>
          <w:szCs w:val="24"/>
        </w:rPr>
        <w:t xml:space="preserve"> period. This study would compare the effectiveness of </w:t>
      </w:r>
      <w:r w:rsidR="003C3989" w:rsidRPr="00A01F7E">
        <w:rPr>
          <w:rFonts w:ascii="Times New Roman" w:hAnsi="Times New Roman" w:cs="Times New Roman"/>
          <w:sz w:val="24"/>
          <w:szCs w:val="24"/>
        </w:rPr>
        <w:t xml:space="preserve">each </w:t>
      </w:r>
      <w:r w:rsidRPr="00A01F7E">
        <w:rPr>
          <w:rFonts w:ascii="Times New Roman" w:hAnsi="Times New Roman" w:cs="Times New Roman"/>
          <w:sz w:val="24"/>
          <w:szCs w:val="24"/>
        </w:rPr>
        <w:t>trading strateg</w:t>
      </w:r>
      <w:r w:rsidR="003C3989" w:rsidRPr="00A01F7E">
        <w:rPr>
          <w:rFonts w:ascii="Times New Roman" w:hAnsi="Times New Roman" w:cs="Times New Roman"/>
          <w:sz w:val="24"/>
          <w:szCs w:val="24"/>
        </w:rPr>
        <w:t>y</w:t>
      </w:r>
      <w:r w:rsidRPr="00A01F7E">
        <w:rPr>
          <w:rFonts w:ascii="Times New Roman" w:hAnsi="Times New Roman" w:cs="Times New Roman"/>
          <w:sz w:val="24"/>
          <w:szCs w:val="24"/>
        </w:rPr>
        <w:t xml:space="preserve"> </w:t>
      </w:r>
      <w:r w:rsidR="003C3989" w:rsidRPr="00A01F7E">
        <w:rPr>
          <w:rFonts w:ascii="Times New Roman" w:hAnsi="Times New Roman" w:cs="Times New Roman"/>
          <w:sz w:val="24"/>
          <w:szCs w:val="24"/>
        </w:rPr>
        <w:t>by measuring the actual</w:t>
      </w:r>
      <w:r w:rsidRPr="00A01F7E">
        <w:rPr>
          <w:rFonts w:ascii="Times New Roman" w:hAnsi="Times New Roman" w:cs="Times New Roman"/>
          <w:sz w:val="24"/>
          <w:szCs w:val="24"/>
        </w:rPr>
        <w:t xml:space="preserve"> return. </w:t>
      </w:r>
      <w:r w:rsidR="003C3989" w:rsidRPr="00A01F7E">
        <w:rPr>
          <w:rFonts w:ascii="Times New Roman" w:hAnsi="Times New Roman" w:cs="Times New Roman"/>
          <w:sz w:val="24"/>
          <w:szCs w:val="24"/>
        </w:rPr>
        <w:t>In addition, w</w:t>
      </w:r>
      <w:r w:rsidRPr="00A01F7E">
        <w:rPr>
          <w:rFonts w:ascii="Times New Roman" w:hAnsi="Times New Roman" w:cs="Times New Roman"/>
          <w:sz w:val="24"/>
          <w:szCs w:val="24"/>
        </w:rPr>
        <w:t>e would compare</w:t>
      </w:r>
      <w:r w:rsidR="004B23A3" w:rsidRPr="00A01F7E">
        <w:rPr>
          <w:rFonts w:ascii="Times New Roman" w:hAnsi="Times New Roman" w:cs="Times New Roman"/>
          <w:sz w:val="24"/>
          <w:szCs w:val="24"/>
        </w:rPr>
        <w:t xml:space="preserve"> the result of</w:t>
      </w:r>
      <w:r w:rsidRPr="00A01F7E">
        <w:rPr>
          <w:rFonts w:ascii="Times New Roman" w:hAnsi="Times New Roman" w:cs="Times New Roman"/>
          <w:sz w:val="24"/>
          <w:szCs w:val="24"/>
        </w:rPr>
        <w:t xml:space="preserve"> each </w:t>
      </w:r>
      <w:r w:rsidR="003C3989" w:rsidRPr="00A01F7E">
        <w:rPr>
          <w:rFonts w:ascii="Times New Roman" w:hAnsi="Times New Roman" w:cs="Times New Roman"/>
          <w:sz w:val="24"/>
          <w:szCs w:val="24"/>
        </w:rPr>
        <w:t>strategy against the traditional</w:t>
      </w:r>
      <w:r w:rsidRPr="00A01F7E">
        <w:rPr>
          <w:rFonts w:ascii="Times New Roman" w:hAnsi="Times New Roman" w:cs="Times New Roman"/>
          <w:sz w:val="24"/>
          <w:szCs w:val="24"/>
        </w:rPr>
        <w:t xml:space="preserve"> “Buy &amp; Hold” strategy</w:t>
      </w:r>
      <w:r w:rsidR="00D347EC" w:rsidRPr="00A01F7E">
        <w:rPr>
          <w:rFonts w:ascii="Times New Roman" w:hAnsi="Times New Roman" w:cs="Times New Roman"/>
          <w:sz w:val="24"/>
          <w:szCs w:val="24"/>
        </w:rPr>
        <w:t xml:space="preserve"> </w:t>
      </w:r>
      <w:r w:rsidR="003C3989" w:rsidRPr="00A01F7E">
        <w:rPr>
          <w:rFonts w:ascii="Times New Roman" w:hAnsi="Times New Roman" w:cs="Times New Roman"/>
          <w:sz w:val="24"/>
          <w:szCs w:val="24"/>
        </w:rPr>
        <w:t>and use it as a</w:t>
      </w:r>
      <w:r w:rsidR="00D347EC" w:rsidRPr="00A01F7E">
        <w:rPr>
          <w:rFonts w:ascii="Times New Roman" w:hAnsi="Times New Roman" w:cs="Times New Roman"/>
          <w:sz w:val="24"/>
          <w:szCs w:val="24"/>
        </w:rPr>
        <w:t xml:space="preserve"> </w:t>
      </w:r>
      <w:r w:rsidR="003C3989" w:rsidRPr="00A01F7E">
        <w:rPr>
          <w:rFonts w:ascii="Times New Roman" w:hAnsi="Times New Roman" w:cs="Times New Roman"/>
          <w:sz w:val="24"/>
          <w:szCs w:val="24"/>
        </w:rPr>
        <w:t>benchmark index</w:t>
      </w:r>
      <w:r w:rsidRPr="00A01F7E">
        <w:rPr>
          <w:rFonts w:ascii="Times New Roman" w:hAnsi="Times New Roman" w:cs="Times New Roman"/>
          <w:sz w:val="24"/>
          <w:szCs w:val="24"/>
        </w:rPr>
        <w:t xml:space="preserve">. Furthermore, we would evaluate beta and its impact on trading strategies across </w:t>
      </w:r>
      <w:r w:rsidR="00D347EC" w:rsidRPr="00A01F7E">
        <w:rPr>
          <w:rFonts w:ascii="Times New Roman" w:hAnsi="Times New Roman" w:cs="Times New Roman"/>
          <w:sz w:val="24"/>
          <w:szCs w:val="24"/>
        </w:rPr>
        <w:t xml:space="preserve">the </w:t>
      </w:r>
      <w:r w:rsidRPr="00A01F7E">
        <w:rPr>
          <w:rFonts w:ascii="Times New Roman" w:hAnsi="Times New Roman" w:cs="Times New Roman"/>
          <w:sz w:val="24"/>
          <w:szCs w:val="24"/>
        </w:rPr>
        <w:t>eleven sectors. To the best of our knowledge, there’s no conclusive study to date that has looked at beta of each security across the eleven sectors</w:t>
      </w:r>
      <w:r w:rsidR="004B23A3" w:rsidRPr="00A01F7E">
        <w:rPr>
          <w:rFonts w:ascii="Times New Roman" w:hAnsi="Times New Roman" w:cs="Times New Roman"/>
          <w:sz w:val="24"/>
          <w:szCs w:val="24"/>
        </w:rPr>
        <w:t xml:space="preserve"> from the S&amp;P 500</w:t>
      </w:r>
      <w:r w:rsidR="00D347EC" w:rsidRPr="00A01F7E">
        <w:rPr>
          <w:rFonts w:ascii="Times New Roman" w:hAnsi="Times New Roman" w:cs="Times New Roman"/>
          <w:sz w:val="24"/>
          <w:szCs w:val="24"/>
        </w:rPr>
        <w:t>,</w:t>
      </w:r>
      <w:r w:rsidRPr="00A01F7E">
        <w:rPr>
          <w:rFonts w:ascii="Times New Roman" w:hAnsi="Times New Roman" w:cs="Times New Roman"/>
          <w:sz w:val="24"/>
          <w:szCs w:val="24"/>
        </w:rPr>
        <w:t xml:space="preserve"> and then</w:t>
      </w:r>
      <w:r w:rsidR="00BA2F5B" w:rsidRPr="00A01F7E">
        <w:rPr>
          <w:rFonts w:ascii="Times New Roman" w:hAnsi="Times New Roman" w:cs="Times New Roman"/>
          <w:sz w:val="24"/>
          <w:szCs w:val="24"/>
        </w:rPr>
        <w:t xml:space="preserve"> subsequently</w:t>
      </w:r>
      <w:r w:rsidRPr="00A01F7E">
        <w:rPr>
          <w:rFonts w:ascii="Times New Roman" w:hAnsi="Times New Roman" w:cs="Times New Roman"/>
          <w:sz w:val="24"/>
          <w:szCs w:val="24"/>
        </w:rPr>
        <w:t xml:space="preserve"> </w:t>
      </w:r>
      <w:r w:rsidR="00BA2F5B" w:rsidRPr="00A01F7E">
        <w:rPr>
          <w:rFonts w:ascii="Times New Roman" w:hAnsi="Times New Roman" w:cs="Times New Roman"/>
          <w:sz w:val="24"/>
          <w:szCs w:val="24"/>
        </w:rPr>
        <w:t>evaluated</w:t>
      </w:r>
      <w:r w:rsidRPr="00A01F7E">
        <w:rPr>
          <w:rFonts w:ascii="Times New Roman" w:hAnsi="Times New Roman" w:cs="Times New Roman"/>
          <w:sz w:val="24"/>
          <w:szCs w:val="24"/>
        </w:rPr>
        <w:t xml:space="preserve"> alpha based on various trading strategies generated by technical indicators </w:t>
      </w:r>
      <w:r w:rsidR="004B23A3" w:rsidRPr="00A01F7E">
        <w:rPr>
          <w:rFonts w:ascii="Times New Roman" w:hAnsi="Times New Roman" w:cs="Times New Roman"/>
          <w:sz w:val="24"/>
          <w:szCs w:val="24"/>
        </w:rPr>
        <w:t xml:space="preserve">versus </w:t>
      </w:r>
      <w:r w:rsidRPr="00A01F7E">
        <w:rPr>
          <w:rFonts w:ascii="Times New Roman" w:hAnsi="Times New Roman" w:cs="Times New Roman"/>
          <w:sz w:val="24"/>
          <w:szCs w:val="24"/>
        </w:rPr>
        <w:t>machine learning</w:t>
      </w:r>
      <w:r w:rsidR="004B23A3" w:rsidRPr="00A01F7E">
        <w:rPr>
          <w:rFonts w:ascii="Times New Roman" w:hAnsi="Times New Roman" w:cs="Times New Roman"/>
          <w:sz w:val="24"/>
          <w:szCs w:val="24"/>
        </w:rPr>
        <w:t xml:space="preserve"> model</w:t>
      </w:r>
      <w:r w:rsidRPr="00A01F7E">
        <w:rPr>
          <w:rFonts w:ascii="Times New Roman" w:hAnsi="Times New Roman" w:cs="Times New Roman"/>
          <w:sz w:val="24"/>
          <w:szCs w:val="24"/>
        </w:rPr>
        <w:t>.</w:t>
      </w:r>
    </w:p>
    <w:p w14:paraId="69FAABD0" w14:textId="77777777" w:rsidR="00A01F7E" w:rsidRPr="00A01F7E" w:rsidRDefault="00A01F7E">
      <w:pPr>
        <w:rPr>
          <w:rFonts w:ascii="Times New Roman" w:hAnsi="Times New Roman" w:cs="Times New Roman"/>
          <w:b/>
          <w:bCs/>
          <w:sz w:val="24"/>
          <w:szCs w:val="24"/>
        </w:rPr>
      </w:pPr>
      <w:r w:rsidRPr="00A01F7E">
        <w:rPr>
          <w:rFonts w:ascii="Times New Roman" w:hAnsi="Times New Roman" w:cs="Times New Roman"/>
          <w:b/>
          <w:bCs/>
          <w:sz w:val="24"/>
          <w:szCs w:val="24"/>
        </w:rPr>
        <w:br w:type="page"/>
      </w:r>
    </w:p>
    <w:p w14:paraId="675D4007" w14:textId="71FE0053" w:rsidR="004C5CC7" w:rsidRPr="00A01F7E" w:rsidRDefault="00931ECE" w:rsidP="00A01F7E">
      <w:pPr>
        <w:spacing w:line="480" w:lineRule="auto"/>
        <w:contextualSpacing/>
        <w:jc w:val="both"/>
        <w:rPr>
          <w:rFonts w:ascii="Times New Roman" w:hAnsi="Times New Roman" w:cs="Times New Roman"/>
          <w:b/>
          <w:bCs/>
          <w:sz w:val="24"/>
          <w:szCs w:val="24"/>
        </w:rPr>
      </w:pPr>
      <w:ins w:id="10" w:author="Arthur O'Connor" w:date="2022-03-21T16:12:00Z">
        <w:r>
          <w:rPr>
            <w:rFonts w:ascii="Times New Roman" w:hAnsi="Times New Roman" w:cs="Times New Roman"/>
            <w:b/>
            <w:bCs/>
            <w:sz w:val="24"/>
            <w:szCs w:val="24"/>
          </w:rPr>
          <w:t xml:space="preserve">Data and </w:t>
        </w:r>
      </w:ins>
      <w:r w:rsidR="004C5CC7" w:rsidRPr="00A01F7E">
        <w:rPr>
          <w:rFonts w:ascii="Times New Roman" w:hAnsi="Times New Roman" w:cs="Times New Roman"/>
          <w:b/>
          <w:bCs/>
          <w:sz w:val="24"/>
          <w:szCs w:val="24"/>
        </w:rPr>
        <w:t>Method</w:t>
      </w:r>
      <w:ins w:id="11" w:author="Arthur O'Connor" w:date="2022-03-21T16:12:00Z">
        <w:r>
          <w:rPr>
            <w:rFonts w:ascii="Times New Roman" w:hAnsi="Times New Roman" w:cs="Times New Roman"/>
            <w:b/>
            <w:bCs/>
            <w:sz w:val="24"/>
            <w:szCs w:val="24"/>
          </w:rPr>
          <w:t>s</w:t>
        </w:r>
      </w:ins>
    </w:p>
    <w:p w14:paraId="6BE57C8D" w14:textId="7D6A1BA2" w:rsidR="009E1D3C" w:rsidRPr="00A01F7E" w:rsidRDefault="009E1D3C" w:rsidP="00A01F7E">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Technical analysis applies various qualitative and quantitative methods to evaluate asset price trends. The simplest qualitative method </w:t>
      </w:r>
      <w:proofErr w:type="gramStart"/>
      <w:r w:rsidRPr="00A01F7E">
        <w:rPr>
          <w:rFonts w:ascii="Times New Roman" w:hAnsi="Times New Roman" w:cs="Times New Roman"/>
          <w:sz w:val="24"/>
          <w:szCs w:val="24"/>
        </w:rPr>
        <w:t>is based</w:t>
      </w:r>
      <w:proofErr w:type="gramEnd"/>
      <w:r w:rsidRPr="00A01F7E">
        <w:rPr>
          <w:rFonts w:ascii="Times New Roman" w:hAnsi="Times New Roman" w:cs="Times New Roman"/>
          <w:sz w:val="24"/>
          <w:szCs w:val="24"/>
        </w:rPr>
        <w:t xml:space="preserve"> on charting asset prices along with trading volume to discern any pattern that signals optimal instant for entry or exit</w:t>
      </w:r>
      <w:r w:rsidR="00FC74A8" w:rsidRPr="00A01F7E">
        <w:rPr>
          <w:rFonts w:ascii="Times New Roman" w:hAnsi="Times New Roman" w:cs="Times New Roman"/>
          <w:sz w:val="24"/>
          <w:szCs w:val="24"/>
        </w:rPr>
        <w:t xml:space="preserve"> strategy</w:t>
      </w:r>
      <w:r w:rsidRPr="00A01F7E">
        <w:rPr>
          <w:rFonts w:ascii="Times New Roman" w:hAnsi="Times New Roman" w:cs="Times New Roman"/>
          <w:sz w:val="24"/>
          <w:szCs w:val="24"/>
        </w:rPr>
        <w:t>. Technical indicators are quantitative methods in which they represent simple mathematical expression of price and volume changes. Investors usually use a combination of both methods, in conjunction with fundamental and sentiment analyses, to provide a more precise overview of market trends.</w:t>
      </w:r>
    </w:p>
    <w:p w14:paraId="5DE82868" w14:textId="29C7757D" w:rsidR="009E1D3C" w:rsidRPr="00A01F7E" w:rsidRDefault="009E1D3C" w:rsidP="00A01F7E">
      <w:pPr>
        <w:spacing w:line="480" w:lineRule="auto"/>
        <w:contextualSpacing/>
        <w:jc w:val="both"/>
        <w:rPr>
          <w:rFonts w:ascii="Times New Roman" w:hAnsi="Times New Roman" w:cs="Times New Roman"/>
          <w:sz w:val="24"/>
          <w:szCs w:val="24"/>
        </w:rPr>
      </w:pPr>
      <w:r w:rsidRPr="00A01F7E">
        <w:rPr>
          <w:rFonts w:ascii="Times New Roman" w:hAnsi="Times New Roman" w:cs="Times New Roman"/>
          <w:sz w:val="24"/>
          <w:szCs w:val="24"/>
        </w:rPr>
        <w:tab/>
        <w:t xml:space="preserve">In this study, we extracted 490 stocks from the current list of S&amp;P 500 and looked at period between </w:t>
      </w:r>
      <w:r w:rsidR="00FC74A8" w:rsidRPr="00A01F7E">
        <w:rPr>
          <w:rFonts w:ascii="Times New Roman" w:hAnsi="Times New Roman" w:cs="Times New Roman"/>
          <w:sz w:val="24"/>
          <w:szCs w:val="24"/>
        </w:rPr>
        <w:t>January</w:t>
      </w:r>
      <w:r w:rsidRPr="00A01F7E">
        <w:rPr>
          <w:rFonts w:ascii="Times New Roman" w:hAnsi="Times New Roman" w:cs="Times New Roman"/>
          <w:sz w:val="24"/>
          <w:szCs w:val="24"/>
        </w:rPr>
        <w:t xml:space="preserve"> 2010 and February 2022. We employed the most common technical indicators, i.e., Exponential Moving Average (EMA), Moving Average Convergence Divergence (MACD), and the Relative Strength Index (RSI). Technical trading rules </w:t>
      </w:r>
      <w:proofErr w:type="gramStart"/>
      <w:r w:rsidRPr="00A01F7E">
        <w:rPr>
          <w:rFonts w:ascii="Times New Roman" w:hAnsi="Times New Roman" w:cs="Times New Roman"/>
          <w:sz w:val="24"/>
          <w:szCs w:val="24"/>
        </w:rPr>
        <w:t>were based</w:t>
      </w:r>
      <w:proofErr w:type="gramEnd"/>
      <w:r w:rsidRPr="00A01F7E">
        <w:rPr>
          <w:rFonts w:ascii="Times New Roman" w:hAnsi="Times New Roman" w:cs="Times New Roman"/>
          <w:sz w:val="24"/>
          <w:szCs w:val="24"/>
        </w:rPr>
        <w:t xml:space="preserve"> on the combination of crossover indicated by the EMA and signals generated from MACD and/or RSI. In addition, beta </w:t>
      </w:r>
      <w:proofErr w:type="gramStart"/>
      <w:r w:rsidRPr="00A01F7E">
        <w:rPr>
          <w:rFonts w:ascii="Times New Roman" w:hAnsi="Times New Roman" w:cs="Times New Roman"/>
          <w:sz w:val="24"/>
          <w:szCs w:val="24"/>
        </w:rPr>
        <w:t>was measured</w:t>
      </w:r>
      <w:proofErr w:type="gramEnd"/>
      <w:r w:rsidRPr="00A01F7E">
        <w:rPr>
          <w:rFonts w:ascii="Times New Roman" w:hAnsi="Times New Roman" w:cs="Times New Roman"/>
          <w:sz w:val="24"/>
          <w:szCs w:val="24"/>
        </w:rPr>
        <w:t xml:space="preserve"> as it represented the relative volatility of an investment. Beta represented risk and we also calculated the expected return along the way, and then subsequently passed them in the </w:t>
      </w:r>
      <w:proofErr w:type="gramStart"/>
      <w:r w:rsidRPr="00A01F7E">
        <w:rPr>
          <w:rFonts w:ascii="Times New Roman" w:hAnsi="Times New Roman" w:cs="Times New Roman"/>
          <w:sz w:val="24"/>
          <w:szCs w:val="24"/>
        </w:rPr>
        <w:t>machine learning</w:t>
      </w:r>
      <w:proofErr w:type="gramEnd"/>
      <w:r w:rsidRPr="00A01F7E">
        <w:rPr>
          <w:rFonts w:ascii="Times New Roman" w:hAnsi="Times New Roman" w:cs="Times New Roman"/>
          <w:sz w:val="24"/>
          <w:szCs w:val="24"/>
        </w:rPr>
        <w:t xml:space="preserve"> model for generating entry and exit signals.</w:t>
      </w:r>
    </w:p>
    <w:p w14:paraId="2E62F47A" w14:textId="77777777" w:rsidR="009E1D3C" w:rsidRPr="00A01F7E" w:rsidRDefault="009E1D3C" w:rsidP="00A01F7E">
      <w:pPr>
        <w:spacing w:line="480" w:lineRule="auto"/>
        <w:contextualSpacing/>
        <w:jc w:val="both"/>
        <w:rPr>
          <w:rFonts w:ascii="Times New Roman" w:hAnsi="Times New Roman" w:cs="Times New Roman"/>
          <w:i/>
          <w:iCs/>
          <w:sz w:val="24"/>
          <w:szCs w:val="24"/>
        </w:rPr>
      </w:pPr>
      <w:r w:rsidRPr="00A01F7E">
        <w:rPr>
          <w:rFonts w:ascii="Times New Roman" w:hAnsi="Times New Roman" w:cs="Times New Roman"/>
          <w:i/>
          <w:iCs/>
          <w:sz w:val="24"/>
          <w:szCs w:val="24"/>
        </w:rPr>
        <w:t>Exponential Moving Average (EMA)</w:t>
      </w:r>
    </w:p>
    <w:p w14:paraId="2549A5DE" w14:textId="77777777" w:rsidR="009E1D3C" w:rsidRPr="00A01F7E" w:rsidRDefault="009E1D3C" w:rsidP="00A01F7E">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A running moving average or simply Moving Average (MA) represents the average of the price of a financial asset over a certain period. This is a frequently used indicator, and usually the first step in time series analysis when investors look at the trend of a financial asset. The purpose of calculating MA is to smooth the trend of asset prices by removing noise in the time series. This method, however, is not particularly useful in generating signal since the trend of market prices is extremely volatile and highly correlated to the most recent events/changes in prices. Therefore, investors tend to apply the Exponential Moving Average (EMA) for generating insight (and confirmation) of market trend. The EMA is still a type of MA, but it places a greater weight, e.g., a smoothing constant, on the most recent data points when calculating an average over a certain period. MA or EMA </w:t>
      </w:r>
      <w:proofErr w:type="gramStart"/>
      <w:r w:rsidRPr="00A01F7E">
        <w:rPr>
          <w:rFonts w:ascii="Times New Roman" w:hAnsi="Times New Roman" w:cs="Times New Roman"/>
          <w:sz w:val="24"/>
          <w:szCs w:val="24"/>
        </w:rPr>
        <w:t>is considered</w:t>
      </w:r>
      <w:proofErr w:type="gramEnd"/>
      <w:r w:rsidRPr="00A01F7E">
        <w:rPr>
          <w:rFonts w:ascii="Times New Roman" w:hAnsi="Times New Roman" w:cs="Times New Roman"/>
          <w:sz w:val="24"/>
          <w:szCs w:val="24"/>
        </w:rPr>
        <w:t xml:space="preserve"> a lagging indicator as it triggers or displays signal of a trend that is already in place. Thus, a trading strategy solely based on the signals triggered by MA or EMA tend to miss the optimal buying or selling window. Instead, we should use it as confirmation of buying/selling opportunity in conjunction with the signals triggered by MACD and/or RSI.</w:t>
      </w:r>
    </w:p>
    <w:p w14:paraId="156CFC4F" w14:textId="77777777" w:rsidR="009E1D3C" w:rsidRPr="00A01F7E" w:rsidRDefault="009E1D3C" w:rsidP="00A01F7E">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In this study, we adapted a trading system that involved the calculation of two EMAs. That was, we calculated the EMA for the past 10-day versus the past 30-day. When there was a crossover between the two </w:t>
      </w:r>
      <w:proofErr w:type="gramStart"/>
      <w:r w:rsidRPr="00A01F7E">
        <w:rPr>
          <w:rFonts w:ascii="Times New Roman" w:hAnsi="Times New Roman" w:cs="Times New Roman"/>
          <w:sz w:val="24"/>
          <w:szCs w:val="24"/>
        </w:rPr>
        <w:t>EMAs, that</w:t>
      </w:r>
      <w:proofErr w:type="gramEnd"/>
      <w:r w:rsidRPr="00A01F7E">
        <w:rPr>
          <w:rFonts w:ascii="Times New Roman" w:hAnsi="Times New Roman" w:cs="Times New Roman"/>
          <w:sz w:val="24"/>
          <w:szCs w:val="24"/>
        </w:rPr>
        <w:t xml:space="preserve"> would trigger a signal of market uptrend (10-day EMA &gt; 30-day EMA) or downtrend (10-day EMA &lt; 30-day EMA). This crossover strategy served as a confirmation of buy/sell signals generated by the MACD or RSI.</w:t>
      </w:r>
    </w:p>
    <w:p w14:paraId="11182131" w14:textId="77777777" w:rsidR="009E1D3C" w:rsidRPr="00A01F7E" w:rsidRDefault="009E1D3C" w:rsidP="00A01F7E">
      <w:pPr>
        <w:spacing w:line="480" w:lineRule="auto"/>
        <w:contextualSpacing/>
        <w:jc w:val="both"/>
        <w:rPr>
          <w:rFonts w:ascii="Times New Roman" w:hAnsi="Times New Roman" w:cs="Times New Roman"/>
          <w:i/>
          <w:iCs/>
          <w:sz w:val="24"/>
          <w:szCs w:val="24"/>
        </w:rPr>
      </w:pPr>
      <w:r w:rsidRPr="00A01F7E">
        <w:rPr>
          <w:rFonts w:ascii="Times New Roman" w:hAnsi="Times New Roman" w:cs="Times New Roman"/>
          <w:i/>
          <w:iCs/>
          <w:sz w:val="24"/>
          <w:szCs w:val="24"/>
        </w:rPr>
        <w:t>Moving Average Convergence Divergence (MACD)</w:t>
      </w:r>
    </w:p>
    <w:p w14:paraId="65BE1B02" w14:textId="77777777" w:rsidR="009E1D3C" w:rsidRPr="00A01F7E" w:rsidRDefault="009E1D3C" w:rsidP="00A01F7E">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The Moving Average Convergence-Divergence (MACD) is a commonly used indicator for trend monitoring as well as tracking changes in the trend. </w:t>
      </w:r>
      <w:proofErr w:type="gramStart"/>
      <w:r w:rsidRPr="00A01F7E">
        <w:rPr>
          <w:rFonts w:ascii="Times New Roman" w:hAnsi="Times New Roman" w:cs="Times New Roman"/>
          <w:sz w:val="24"/>
          <w:szCs w:val="24"/>
        </w:rPr>
        <w:t>It is a popular momentum indicator that</w:t>
      </w:r>
      <w:proofErr w:type="gramEnd"/>
      <w:r w:rsidRPr="00A01F7E">
        <w:rPr>
          <w:rFonts w:ascii="Times New Roman" w:hAnsi="Times New Roman" w:cs="Times New Roman"/>
          <w:sz w:val="24"/>
          <w:szCs w:val="24"/>
        </w:rPr>
        <w:t xml:space="preserve"> can visually display the relationship between two EMAs of a financial asset price. The MACD </w:t>
      </w:r>
      <w:proofErr w:type="gramStart"/>
      <w:r w:rsidRPr="00A01F7E">
        <w:rPr>
          <w:rFonts w:ascii="Times New Roman" w:hAnsi="Times New Roman" w:cs="Times New Roman"/>
          <w:sz w:val="24"/>
          <w:szCs w:val="24"/>
        </w:rPr>
        <w:t>is simply calculated</w:t>
      </w:r>
      <w:proofErr w:type="gramEnd"/>
      <w:r w:rsidRPr="00A01F7E">
        <w:rPr>
          <w:rFonts w:ascii="Times New Roman" w:hAnsi="Times New Roman" w:cs="Times New Roman"/>
          <w:sz w:val="24"/>
          <w:szCs w:val="24"/>
        </w:rPr>
        <w:t xml:space="preserve"> by subtracting the 26-period EMA from the 12-period EMA. The result of that calculation is the "MACD line". Subsequently, we calculate a nine-day EMA of the MACD line and that </w:t>
      </w:r>
      <w:proofErr w:type="gramStart"/>
      <w:r w:rsidRPr="00A01F7E">
        <w:rPr>
          <w:rFonts w:ascii="Times New Roman" w:hAnsi="Times New Roman" w:cs="Times New Roman"/>
          <w:sz w:val="24"/>
          <w:szCs w:val="24"/>
        </w:rPr>
        <w:t>is referred</w:t>
      </w:r>
      <w:proofErr w:type="gramEnd"/>
      <w:r w:rsidRPr="00A01F7E">
        <w:rPr>
          <w:rFonts w:ascii="Times New Roman" w:hAnsi="Times New Roman" w:cs="Times New Roman"/>
          <w:sz w:val="24"/>
          <w:szCs w:val="24"/>
        </w:rPr>
        <w:t xml:space="preserve"> to the "signal line". A buy signal </w:t>
      </w:r>
      <w:proofErr w:type="gramStart"/>
      <w:r w:rsidRPr="00A01F7E">
        <w:rPr>
          <w:rFonts w:ascii="Times New Roman" w:hAnsi="Times New Roman" w:cs="Times New Roman"/>
          <w:sz w:val="24"/>
          <w:szCs w:val="24"/>
        </w:rPr>
        <w:t>is triggered</w:t>
      </w:r>
      <w:proofErr w:type="gramEnd"/>
      <w:r w:rsidRPr="00A01F7E">
        <w:rPr>
          <w:rFonts w:ascii="Times New Roman" w:hAnsi="Times New Roman" w:cs="Times New Roman"/>
          <w:sz w:val="24"/>
          <w:szCs w:val="24"/>
        </w:rPr>
        <w:t xml:space="preserve"> when the MACD line crosses above its signal line; conversely, a sell signal is triggered when the signal line crosses above the MACD line. MACD is a trend-following indicator that can allow investors to anticipate the optimal time of buying and selling a security. In addition, investors pay attention to the speed of crossover as it can reveal whether the security is overbought or oversold. MACD helps investors to understand and anticipate whether the bullish or bearish movement in the price is strengthening or diminishing. </w:t>
      </w:r>
      <w:proofErr w:type="gramStart"/>
      <w:r w:rsidRPr="00A01F7E">
        <w:rPr>
          <w:rFonts w:ascii="Times New Roman" w:hAnsi="Times New Roman" w:cs="Times New Roman"/>
          <w:sz w:val="24"/>
          <w:szCs w:val="24"/>
        </w:rPr>
        <w:t>In this study, the buy signal was only triggered when the MACD instantaneously crossed above the signal line (meaning the MACD line from the day prior must still be below the signal line, whereas the present day the MACD line just barely crossed it to trigger a buy signal); likewise, the same condition applied to the sell signal (meaning the signal line from the day prior was still above the MACD line and then it crossed below it).</w:t>
      </w:r>
      <w:proofErr w:type="gramEnd"/>
      <w:r w:rsidRPr="00A01F7E">
        <w:rPr>
          <w:rFonts w:ascii="Times New Roman" w:hAnsi="Times New Roman" w:cs="Times New Roman"/>
          <w:sz w:val="24"/>
          <w:szCs w:val="24"/>
        </w:rPr>
        <w:t xml:space="preserve"> That was to reduce false positives.</w:t>
      </w:r>
    </w:p>
    <w:p w14:paraId="491EFD22" w14:textId="77777777" w:rsidR="009E1D3C" w:rsidRPr="00A01F7E" w:rsidRDefault="009E1D3C" w:rsidP="00A01F7E">
      <w:pPr>
        <w:spacing w:line="480" w:lineRule="auto"/>
        <w:contextualSpacing/>
        <w:jc w:val="both"/>
        <w:rPr>
          <w:rFonts w:ascii="Times New Roman" w:hAnsi="Times New Roman" w:cs="Times New Roman"/>
          <w:i/>
          <w:iCs/>
          <w:sz w:val="24"/>
          <w:szCs w:val="24"/>
        </w:rPr>
      </w:pPr>
      <w:r w:rsidRPr="00A01F7E">
        <w:rPr>
          <w:rFonts w:ascii="Times New Roman" w:hAnsi="Times New Roman" w:cs="Times New Roman"/>
          <w:i/>
          <w:iCs/>
          <w:sz w:val="24"/>
          <w:szCs w:val="24"/>
        </w:rPr>
        <w:t>Relative Strength Index (RSI)</w:t>
      </w:r>
    </w:p>
    <w:p w14:paraId="44E1E049" w14:textId="77777777" w:rsidR="009E1D3C" w:rsidRPr="00A01F7E" w:rsidRDefault="009E1D3C" w:rsidP="00A01F7E">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Another popular indicator is the Relative Strength Index (RSI), which is also a momentum indicator that measures the magnitude of recent price changes to evaluate overbought or oversold conditions of an asset. The RSI is sometimes referred to as an oscillator as it can be visually displayed as a line between </w:t>
      </w:r>
      <w:proofErr w:type="gramStart"/>
      <w:r w:rsidRPr="00A01F7E">
        <w:rPr>
          <w:rFonts w:ascii="Times New Roman" w:hAnsi="Times New Roman" w:cs="Times New Roman"/>
          <w:sz w:val="24"/>
          <w:szCs w:val="24"/>
        </w:rPr>
        <w:t>two</w:t>
      </w:r>
      <w:proofErr w:type="gramEnd"/>
      <w:r w:rsidRPr="00A01F7E">
        <w:rPr>
          <w:rFonts w:ascii="Times New Roman" w:hAnsi="Times New Roman" w:cs="Times New Roman"/>
          <w:sz w:val="24"/>
          <w:szCs w:val="24"/>
        </w:rPr>
        <w:t xml:space="preserve"> extremes of 0 and 100. The interpretation is quite simple as the RSI goes above the value of 70 would indicate an overbought condition; on the other hand, if the value of RSI goes below 30, it would indicate an oversold condition. The overbought/oversold condition alarmed by the RSI would indicate a trend reversal or corrective pullback of an asset price in near future. </w:t>
      </w:r>
      <w:proofErr w:type="gramStart"/>
      <w:r w:rsidRPr="00A01F7E">
        <w:rPr>
          <w:rFonts w:ascii="Times New Roman" w:hAnsi="Times New Roman" w:cs="Times New Roman"/>
          <w:sz w:val="24"/>
          <w:szCs w:val="24"/>
        </w:rPr>
        <w:t>Like the above MACD trigger, the RSI from this study would only trigger a buy signal when the RSI from the day prior was still above the threshold (30), and then crossed below it in the present day to trigger an oversold condition; similar condition applied to the overbought condition, i.e., RSI remained below the threshold (&lt;70) the day prior until it went above in order to trigger a sell signal.</w:t>
      </w:r>
      <w:proofErr w:type="gramEnd"/>
      <w:r w:rsidRPr="00A01F7E">
        <w:rPr>
          <w:rFonts w:ascii="Times New Roman" w:hAnsi="Times New Roman" w:cs="Times New Roman"/>
          <w:sz w:val="24"/>
          <w:szCs w:val="24"/>
        </w:rPr>
        <w:t xml:space="preserve"> </w:t>
      </w:r>
    </w:p>
    <w:p w14:paraId="28662FAE" w14:textId="77777777" w:rsidR="009E1D3C" w:rsidRPr="00A01F7E" w:rsidRDefault="009E1D3C" w:rsidP="00A01F7E">
      <w:pPr>
        <w:spacing w:line="480" w:lineRule="auto"/>
        <w:contextualSpacing/>
        <w:jc w:val="both"/>
        <w:rPr>
          <w:rFonts w:ascii="Times New Roman" w:hAnsi="Times New Roman" w:cs="Times New Roman"/>
          <w:i/>
          <w:iCs/>
          <w:sz w:val="24"/>
          <w:szCs w:val="24"/>
        </w:rPr>
      </w:pPr>
      <w:r w:rsidRPr="00A01F7E">
        <w:rPr>
          <w:rFonts w:ascii="Times New Roman" w:hAnsi="Times New Roman" w:cs="Times New Roman"/>
          <w:i/>
          <w:iCs/>
          <w:sz w:val="24"/>
          <w:szCs w:val="24"/>
        </w:rPr>
        <w:t>Random Forest (RF)</w:t>
      </w:r>
    </w:p>
    <w:p w14:paraId="733FF3E9" w14:textId="77777777" w:rsidR="009E1D3C" w:rsidRPr="00A01F7E" w:rsidRDefault="009E1D3C" w:rsidP="00A01F7E">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Random Forest (RF) is a very popular classification algorithm that </w:t>
      </w:r>
      <w:proofErr w:type="gramStart"/>
      <w:r w:rsidRPr="00A01F7E">
        <w:rPr>
          <w:rFonts w:ascii="Times New Roman" w:hAnsi="Times New Roman" w:cs="Times New Roman"/>
          <w:sz w:val="24"/>
          <w:szCs w:val="24"/>
        </w:rPr>
        <w:t>is made up</w:t>
      </w:r>
      <w:proofErr w:type="gramEnd"/>
      <w:r w:rsidRPr="00A01F7E">
        <w:rPr>
          <w:rFonts w:ascii="Times New Roman" w:hAnsi="Times New Roman" w:cs="Times New Roman"/>
          <w:sz w:val="24"/>
          <w:szCs w:val="24"/>
        </w:rPr>
        <w:t xml:space="preserve"> by numerous decision trees. It consists of many individual decision trees that operate as an ensemble. The algorithm applies randomness from a set of independent variables to build each individual tree in random to promote uncorrelated forest. Subsequently, each tree in the random forest spits out a class prediction and then the class with the most votes becomes the model's prediction, aka majority vote.</w:t>
      </w:r>
    </w:p>
    <w:p w14:paraId="777D1958" w14:textId="4816A5EA" w:rsidR="009E1D3C" w:rsidRPr="00A01F7E" w:rsidRDefault="009E1D3C" w:rsidP="00A01F7E">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In this study, we split the data into two for model validation. We used 80% of the data for training and 20% for testing purposes. </w:t>
      </w:r>
      <w:proofErr w:type="gramStart"/>
      <w:r w:rsidRPr="00A01F7E">
        <w:rPr>
          <w:rFonts w:ascii="Times New Roman" w:hAnsi="Times New Roman" w:cs="Times New Roman"/>
          <w:sz w:val="24"/>
          <w:szCs w:val="24"/>
        </w:rPr>
        <w:t>We defined our dependent variable as a flag for either up, down, or flat based on the moving average of the proceeding 5 trading days, i.e. if 80% or more (at least 4 out of 5</w:t>
      </w:r>
      <w:r w:rsidR="00CC4479" w:rsidRPr="00A01F7E">
        <w:rPr>
          <w:rFonts w:ascii="Times New Roman" w:hAnsi="Times New Roman" w:cs="Times New Roman"/>
          <w:sz w:val="24"/>
          <w:szCs w:val="24"/>
        </w:rPr>
        <w:t>) of the following</w:t>
      </w:r>
      <w:r w:rsidRPr="00A01F7E">
        <w:rPr>
          <w:rFonts w:ascii="Times New Roman" w:hAnsi="Times New Roman" w:cs="Times New Roman"/>
          <w:sz w:val="24"/>
          <w:szCs w:val="24"/>
        </w:rPr>
        <w:t xml:space="preserve"> trading days</w:t>
      </w:r>
      <w:r w:rsidR="00405466" w:rsidRPr="00A01F7E">
        <w:rPr>
          <w:rFonts w:ascii="Times New Roman" w:hAnsi="Times New Roman" w:cs="Times New Roman"/>
          <w:sz w:val="24"/>
          <w:szCs w:val="24"/>
        </w:rPr>
        <w:t xml:space="preserve"> that we observed that</w:t>
      </w:r>
      <w:r w:rsidRPr="00A01F7E">
        <w:rPr>
          <w:rFonts w:ascii="Times New Roman" w:hAnsi="Times New Roman" w:cs="Times New Roman"/>
          <w:sz w:val="24"/>
          <w:szCs w:val="24"/>
        </w:rPr>
        <w:t xml:space="preserve"> the adjusted close price for each associated day was above the corresponding 5-day MA, it signaled an uptrend condition (up); conversely, if 80% or more of the time, the adjusted close price fell below the corresponding 5-day MA, it signaled a downtrend condition (down); other than these, that was a flat condition.</w:t>
      </w:r>
      <w:proofErr w:type="gramEnd"/>
      <w:r w:rsidRPr="00A01F7E">
        <w:rPr>
          <w:rFonts w:ascii="Times New Roman" w:hAnsi="Times New Roman" w:cs="Times New Roman"/>
          <w:sz w:val="24"/>
          <w:szCs w:val="24"/>
        </w:rPr>
        <w:t xml:space="preserve"> </w:t>
      </w:r>
    </w:p>
    <w:p w14:paraId="15422DCC" w14:textId="772FFFC3" w:rsidR="009E1D3C" w:rsidRPr="00A01F7E" w:rsidRDefault="009E1D3C" w:rsidP="00A01F7E">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In addition to </w:t>
      </w:r>
      <w:r w:rsidR="00405466" w:rsidRPr="00A01F7E">
        <w:rPr>
          <w:rFonts w:ascii="Times New Roman" w:hAnsi="Times New Roman" w:cs="Times New Roman"/>
          <w:sz w:val="24"/>
          <w:szCs w:val="24"/>
        </w:rPr>
        <w:t xml:space="preserve">passing </w:t>
      </w:r>
      <w:r w:rsidRPr="00A01F7E">
        <w:rPr>
          <w:rFonts w:ascii="Times New Roman" w:hAnsi="Times New Roman" w:cs="Times New Roman"/>
          <w:sz w:val="24"/>
          <w:szCs w:val="24"/>
        </w:rPr>
        <w:t>the features extracted from above EMA, MACD and RSI into building a</w:t>
      </w:r>
      <w:r w:rsidR="00405466" w:rsidRPr="00A01F7E">
        <w:rPr>
          <w:rFonts w:ascii="Times New Roman" w:hAnsi="Times New Roman" w:cs="Times New Roman"/>
          <w:sz w:val="24"/>
          <w:szCs w:val="24"/>
        </w:rPr>
        <w:t xml:space="preserve"> classification</w:t>
      </w:r>
      <w:r w:rsidRPr="00A01F7E">
        <w:rPr>
          <w:rFonts w:ascii="Times New Roman" w:hAnsi="Times New Roman" w:cs="Times New Roman"/>
          <w:sz w:val="24"/>
          <w:szCs w:val="24"/>
        </w:rPr>
        <w:t xml:space="preserve"> model, we also calculated the expected risk (beta) and expected return for each security. We would include the risk and change of expected return (percent change of return week over week) into the RF model. The prediction of the flag generated by the model in conjunction with the confirmation triggered by the EMA would </w:t>
      </w:r>
      <w:r w:rsidR="00405466" w:rsidRPr="00A01F7E">
        <w:rPr>
          <w:rFonts w:ascii="Times New Roman" w:hAnsi="Times New Roman" w:cs="Times New Roman"/>
          <w:sz w:val="24"/>
          <w:szCs w:val="24"/>
        </w:rPr>
        <w:t xml:space="preserve">generate </w:t>
      </w:r>
      <w:r w:rsidRPr="00A01F7E">
        <w:rPr>
          <w:rFonts w:ascii="Times New Roman" w:hAnsi="Times New Roman" w:cs="Times New Roman"/>
          <w:sz w:val="24"/>
          <w:szCs w:val="24"/>
        </w:rPr>
        <w:t xml:space="preserve">the buy, sell signal. </w:t>
      </w:r>
    </w:p>
    <w:p w14:paraId="76562F00" w14:textId="5667B11C" w:rsidR="004C5CC7" w:rsidRPr="00A01F7E" w:rsidRDefault="009E1D3C" w:rsidP="00A01F7E">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Eventually, we calculated the actual return (alpha) for these 490 stocks across different trading strategies, i.e., MACD plus EMA, RSI plus EMA, RF plus EMA, </w:t>
      </w:r>
      <w:r w:rsidR="00B05F93" w:rsidRPr="00A01F7E">
        <w:rPr>
          <w:rFonts w:ascii="Times New Roman" w:hAnsi="Times New Roman" w:cs="Times New Roman"/>
          <w:sz w:val="24"/>
          <w:szCs w:val="24"/>
        </w:rPr>
        <w:t xml:space="preserve">and </w:t>
      </w:r>
      <w:r w:rsidRPr="00A01F7E">
        <w:rPr>
          <w:rFonts w:ascii="Times New Roman" w:hAnsi="Times New Roman" w:cs="Times New Roman"/>
          <w:sz w:val="24"/>
          <w:szCs w:val="24"/>
        </w:rPr>
        <w:t xml:space="preserve">Buy-and-Hold. We applied the Analysis of Variance (ANOVA) to measure any </w:t>
      </w:r>
      <w:r w:rsidR="00B05F93" w:rsidRPr="00A01F7E">
        <w:rPr>
          <w:rFonts w:ascii="Times New Roman" w:hAnsi="Times New Roman" w:cs="Times New Roman"/>
          <w:sz w:val="24"/>
          <w:szCs w:val="24"/>
        </w:rPr>
        <w:t>statistically</w:t>
      </w:r>
      <w:r w:rsidRPr="00A01F7E">
        <w:rPr>
          <w:rFonts w:ascii="Times New Roman" w:hAnsi="Times New Roman" w:cs="Times New Roman"/>
          <w:sz w:val="24"/>
          <w:szCs w:val="24"/>
        </w:rPr>
        <w:t xml:space="preserve"> significant difference in means across these trading strategies and eleven sectors.</w:t>
      </w:r>
    </w:p>
    <w:p w14:paraId="5E7880BF" w14:textId="77777777" w:rsidR="004C5CC7" w:rsidRPr="00A01F7E" w:rsidRDefault="004C5CC7" w:rsidP="00A01F7E">
      <w:pPr>
        <w:spacing w:line="480" w:lineRule="auto"/>
        <w:contextualSpacing/>
        <w:jc w:val="both"/>
        <w:rPr>
          <w:rFonts w:ascii="Times New Roman" w:hAnsi="Times New Roman" w:cs="Times New Roman"/>
          <w:b/>
          <w:bCs/>
          <w:sz w:val="24"/>
          <w:szCs w:val="24"/>
        </w:rPr>
      </w:pPr>
      <w:r w:rsidRPr="00A01F7E">
        <w:rPr>
          <w:rFonts w:ascii="Times New Roman" w:hAnsi="Times New Roman" w:cs="Times New Roman"/>
          <w:b/>
          <w:bCs/>
          <w:sz w:val="24"/>
          <w:szCs w:val="24"/>
        </w:rPr>
        <w:br w:type="page"/>
      </w:r>
    </w:p>
    <w:p w14:paraId="3BAE975E" w14:textId="2A13691A" w:rsidR="00931ECE" w:rsidRDefault="00931ECE" w:rsidP="00A01F7E">
      <w:pPr>
        <w:spacing w:line="480" w:lineRule="auto"/>
        <w:contextualSpacing/>
        <w:jc w:val="both"/>
        <w:rPr>
          <w:ins w:id="12" w:author="Arthur O'Connor" w:date="2022-03-21T16:15:00Z"/>
          <w:rFonts w:ascii="Times New Roman" w:hAnsi="Times New Roman" w:cs="Times New Roman"/>
          <w:b/>
          <w:bCs/>
          <w:sz w:val="24"/>
          <w:szCs w:val="24"/>
        </w:rPr>
      </w:pPr>
      <w:ins w:id="13" w:author="Arthur O'Connor" w:date="2022-03-21T16:14:00Z">
        <w:r>
          <w:rPr>
            <w:rFonts w:ascii="Times New Roman" w:hAnsi="Times New Roman" w:cs="Times New Roman"/>
            <w:b/>
            <w:bCs/>
            <w:sz w:val="24"/>
            <w:szCs w:val="24"/>
          </w:rPr>
          <w:t>Resear</w:t>
        </w:r>
      </w:ins>
      <w:ins w:id="14" w:author="Arthur O'Connor" w:date="2022-03-21T16:15:00Z">
        <w:r>
          <w:rPr>
            <w:rFonts w:ascii="Times New Roman" w:hAnsi="Times New Roman" w:cs="Times New Roman"/>
            <w:b/>
            <w:bCs/>
            <w:sz w:val="24"/>
            <w:szCs w:val="24"/>
          </w:rPr>
          <w:t>ch Question</w:t>
        </w:r>
      </w:ins>
    </w:p>
    <w:p w14:paraId="2E64DF45" w14:textId="6A041ECC" w:rsidR="00931ECE" w:rsidRDefault="00931ECE" w:rsidP="00931ECE">
      <w:pPr>
        <w:spacing w:after="0" w:line="240" w:lineRule="auto"/>
        <w:rPr>
          <w:ins w:id="15" w:author="Arthur O'Connor" w:date="2022-03-21T16:20:00Z"/>
          <w:rFonts w:ascii="Calibri" w:eastAsia="Times New Roman" w:hAnsi="Calibri" w:cs="Calibri"/>
          <w:color w:val="000000"/>
          <w:sz w:val="24"/>
          <w:szCs w:val="24"/>
        </w:rPr>
      </w:pPr>
      <w:ins w:id="16" w:author="Arthur O'Connor" w:date="2022-03-21T16:20:00Z">
        <w:r>
          <w:rPr>
            <w:rFonts w:ascii="Calibri" w:eastAsia="Times New Roman" w:hAnsi="Calibri" w:cs="Calibri"/>
            <w:color w:val="000000"/>
            <w:sz w:val="24"/>
            <w:szCs w:val="24"/>
          </w:rPr>
          <w:t xml:space="preserve">Can </w:t>
        </w:r>
        <w:proofErr w:type="gramStart"/>
        <w:r>
          <w:rPr>
            <w:rFonts w:ascii="Calibri" w:eastAsia="Times New Roman" w:hAnsi="Calibri" w:cs="Calibri"/>
            <w:color w:val="000000"/>
            <w:sz w:val="24"/>
            <w:szCs w:val="24"/>
          </w:rPr>
          <w:t>machine learning</w:t>
        </w:r>
        <w:proofErr w:type="gramEnd"/>
        <w:r>
          <w:rPr>
            <w:rFonts w:ascii="Calibri" w:eastAsia="Times New Roman" w:hAnsi="Calibri" w:cs="Calibri"/>
            <w:color w:val="000000"/>
            <w:sz w:val="24"/>
            <w:szCs w:val="24"/>
          </w:rPr>
          <w:t xml:space="preserve"> model</w:t>
        </w:r>
        <w:r>
          <w:rPr>
            <w:rFonts w:ascii="Calibri" w:eastAsia="Times New Roman" w:hAnsi="Calibri" w:cs="Calibri"/>
            <w:color w:val="000000"/>
            <w:sz w:val="24"/>
            <w:szCs w:val="24"/>
          </w:rPr>
          <w:t>s</w:t>
        </w:r>
        <w:r>
          <w:rPr>
            <w:rFonts w:ascii="Calibri" w:eastAsia="Times New Roman" w:hAnsi="Calibri" w:cs="Calibri"/>
            <w:color w:val="000000"/>
            <w:sz w:val="24"/>
            <w:szCs w:val="24"/>
          </w:rPr>
          <w:t xml:space="preserve"> trained on a variety of traditional technical analysis indicators be used to reliably predict and out-perform the market?</w:t>
        </w:r>
      </w:ins>
    </w:p>
    <w:p w14:paraId="3BCDF34D" w14:textId="77777777" w:rsidR="00931ECE" w:rsidRDefault="00931ECE" w:rsidP="00A01F7E">
      <w:pPr>
        <w:spacing w:line="480" w:lineRule="auto"/>
        <w:contextualSpacing/>
        <w:jc w:val="both"/>
        <w:rPr>
          <w:ins w:id="17" w:author="Arthur O'Connor" w:date="2022-03-21T16:20:00Z"/>
          <w:rFonts w:ascii="Times New Roman" w:hAnsi="Times New Roman" w:cs="Times New Roman"/>
          <w:b/>
          <w:bCs/>
          <w:sz w:val="24"/>
          <w:szCs w:val="24"/>
        </w:rPr>
      </w:pPr>
    </w:p>
    <w:p w14:paraId="786AC0CA" w14:textId="004D9807" w:rsidR="004C5CC7" w:rsidRPr="00A01F7E" w:rsidRDefault="004C5CC7" w:rsidP="00A01F7E">
      <w:pPr>
        <w:spacing w:line="480" w:lineRule="auto"/>
        <w:contextualSpacing/>
        <w:jc w:val="both"/>
        <w:rPr>
          <w:rFonts w:ascii="Times New Roman" w:hAnsi="Times New Roman" w:cs="Times New Roman"/>
          <w:b/>
          <w:bCs/>
          <w:sz w:val="24"/>
          <w:szCs w:val="24"/>
        </w:rPr>
      </w:pPr>
      <w:r w:rsidRPr="00A01F7E">
        <w:rPr>
          <w:rFonts w:ascii="Times New Roman" w:hAnsi="Times New Roman" w:cs="Times New Roman"/>
          <w:b/>
          <w:bCs/>
          <w:sz w:val="24"/>
          <w:szCs w:val="24"/>
        </w:rPr>
        <w:t>References</w:t>
      </w:r>
    </w:p>
    <w:p w14:paraId="5781BA82"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proofErr w:type="spellStart"/>
      <w:r w:rsidRPr="00A01F7E">
        <w:rPr>
          <w:rFonts w:ascii="Times New Roman" w:hAnsi="Times New Roman" w:cs="Times New Roman"/>
          <w:sz w:val="24"/>
          <w:szCs w:val="24"/>
        </w:rPr>
        <w:t>Anghel</w:t>
      </w:r>
      <w:proofErr w:type="spellEnd"/>
      <w:r w:rsidRPr="00A01F7E">
        <w:rPr>
          <w:rFonts w:ascii="Times New Roman" w:hAnsi="Times New Roman" w:cs="Times New Roman"/>
          <w:sz w:val="24"/>
          <w:szCs w:val="24"/>
        </w:rPr>
        <w:t xml:space="preserve">, G.D.I. (2013). How reliable is the moving average crossover rule for an investor on the Romanian stock market? </w:t>
      </w:r>
      <w:r w:rsidRPr="00A01F7E">
        <w:rPr>
          <w:rFonts w:ascii="Times New Roman" w:hAnsi="Times New Roman" w:cs="Times New Roman"/>
          <w:i/>
          <w:iCs/>
          <w:sz w:val="24"/>
          <w:szCs w:val="24"/>
        </w:rPr>
        <w:t>The Review of Finance and Banking, 5</w:t>
      </w:r>
      <w:r w:rsidRPr="00A01F7E">
        <w:rPr>
          <w:rFonts w:ascii="Times New Roman" w:hAnsi="Times New Roman" w:cs="Times New Roman"/>
          <w:sz w:val="24"/>
          <w:szCs w:val="24"/>
        </w:rPr>
        <w:t>(2), 89-115.</w:t>
      </w:r>
    </w:p>
    <w:p w14:paraId="26DCFFB8"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proofErr w:type="spellStart"/>
      <w:r w:rsidRPr="00A01F7E">
        <w:rPr>
          <w:rFonts w:ascii="Times New Roman" w:hAnsi="Times New Roman" w:cs="Times New Roman"/>
          <w:sz w:val="24"/>
          <w:szCs w:val="24"/>
        </w:rPr>
        <w:t>Atsalakis</w:t>
      </w:r>
      <w:proofErr w:type="spellEnd"/>
      <w:r w:rsidRPr="00A01F7E">
        <w:rPr>
          <w:rFonts w:ascii="Times New Roman" w:hAnsi="Times New Roman" w:cs="Times New Roman"/>
          <w:sz w:val="24"/>
          <w:szCs w:val="24"/>
        </w:rPr>
        <w:t xml:space="preserve">, G. S. &amp; </w:t>
      </w:r>
      <w:proofErr w:type="spellStart"/>
      <w:r w:rsidRPr="00A01F7E">
        <w:rPr>
          <w:rFonts w:ascii="Times New Roman" w:hAnsi="Times New Roman" w:cs="Times New Roman"/>
          <w:sz w:val="24"/>
          <w:szCs w:val="24"/>
        </w:rPr>
        <w:t>Valavanis</w:t>
      </w:r>
      <w:proofErr w:type="spellEnd"/>
      <w:r w:rsidRPr="00A01F7E">
        <w:rPr>
          <w:rFonts w:ascii="Times New Roman" w:hAnsi="Times New Roman" w:cs="Times New Roman"/>
          <w:sz w:val="24"/>
          <w:szCs w:val="24"/>
        </w:rPr>
        <w:t xml:space="preserve">, K. P. (2009). Forecasting stock market short-term trends using a neuro-fuzzy based methodology. </w:t>
      </w:r>
      <w:r w:rsidRPr="00A01F7E">
        <w:rPr>
          <w:rFonts w:ascii="Times New Roman" w:hAnsi="Times New Roman" w:cs="Times New Roman"/>
          <w:i/>
          <w:iCs/>
          <w:sz w:val="24"/>
          <w:szCs w:val="24"/>
        </w:rPr>
        <w:t>Expert Systems with Applications, 36</w:t>
      </w:r>
      <w:r w:rsidRPr="00A01F7E">
        <w:rPr>
          <w:rFonts w:ascii="Times New Roman" w:hAnsi="Times New Roman" w:cs="Times New Roman"/>
          <w:sz w:val="24"/>
          <w:szCs w:val="24"/>
        </w:rPr>
        <w:t>(3), 10696-10707.</w:t>
      </w:r>
    </w:p>
    <w:p w14:paraId="074AFE4E" w14:textId="55360D9E" w:rsidR="00373DA1" w:rsidRPr="00A01F7E" w:rsidRDefault="00373DA1" w:rsidP="00A01F7E">
      <w:pPr>
        <w:spacing w:line="480" w:lineRule="auto"/>
        <w:ind w:left="720" w:hanging="720"/>
        <w:contextualSpacing/>
        <w:jc w:val="both"/>
        <w:rPr>
          <w:rFonts w:ascii="Times New Roman" w:hAnsi="Times New Roman" w:cs="Times New Roman"/>
          <w:sz w:val="24"/>
          <w:szCs w:val="24"/>
        </w:rPr>
      </w:pPr>
      <w:proofErr w:type="spellStart"/>
      <w:r w:rsidRPr="00A01F7E">
        <w:rPr>
          <w:rFonts w:ascii="Times New Roman" w:hAnsi="Times New Roman" w:cs="Times New Roman"/>
          <w:sz w:val="24"/>
          <w:szCs w:val="24"/>
        </w:rPr>
        <w:t>Boyacioglu</w:t>
      </w:r>
      <w:proofErr w:type="spellEnd"/>
      <w:r w:rsidRPr="00A01F7E">
        <w:rPr>
          <w:rFonts w:ascii="Times New Roman" w:hAnsi="Times New Roman" w:cs="Times New Roman"/>
          <w:sz w:val="24"/>
          <w:szCs w:val="24"/>
        </w:rPr>
        <w:t xml:space="preserve">, M. A., Kara, Y., &amp; </w:t>
      </w:r>
      <w:proofErr w:type="spellStart"/>
      <w:r w:rsidRPr="00A01F7E">
        <w:rPr>
          <w:rFonts w:ascii="Times New Roman" w:hAnsi="Times New Roman" w:cs="Times New Roman"/>
          <w:sz w:val="24"/>
          <w:szCs w:val="24"/>
        </w:rPr>
        <w:t>Baykan</w:t>
      </w:r>
      <w:proofErr w:type="spellEnd"/>
      <w:r w:rsidRPr="00A01F7E">
        <w:rPr>
          <w:rFonts w:ascii="Times New Roman" w:hAnsi="Times New Roman" w:cs="Times New Roman"/>
          <w:sz w:val="24"/>
          <w:szCs w:val="24"/>
        </w:rPr>
        <w:t xml:space="preserve">, O. K. (2009). Predicting bank financial failures using neural networks, support vector machines and multivariate statistical methods: A comparative analysis in the sample of savings deposit insurance fund (SDIF) transferred banks in Turkey. </w:t>
      </w:r>
      <w:r w:rsidRPr="00A01F7E">
        <w:rPr>
          <w:rFonts w:ascii="Times New Roman" w:hAnsi="Times New Roman" w:cs="Times New Roman"/>
          <w:i/>
          <w:iCs/>
          <w:sz w:val="24"/>
          <w:szCs w:val="24"/>
        </w:rPr>
        <w:t>Expert Systems with Applications, 36</w:t>
      </w:r>
      <w:r w:rsidRPr="00A01F7E">
        <w:rPr>
          <w:rFonts w:ascii="Times New Roman" w:hAnsi="Times New Roman" w:cs="Times New Roman"/>
          <w:sz w:val="24"/>
          <w:szCs w:val="24"/>
        </w:rPr>
        <w:t>(2), 3355-3366.</w:t>
      </w:r>
    </w:p>
    <w:p w14:paraId="630A9C3F"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Chen, C. C., Chen, C. H., &amp; Liu, T. Y. (2020). Investment performance of machine learning: Analysis of S&amp;P 500 index. </w:t>
      </w:r>
      <w:r w:rsidRPr="00A01F7E">
        <w:rPr>
          <w:rFonts w:ascii="Times New Roman" w:hAnsi="Times New Roman" w:cs="Times New Roman"/>
          <w:i/>
          <w:iCs/>
          <w:sz w:val="24"/>
          <w:szCs w:val="24"/>
        </w:rPr>
        <w:t>International Journal of Economics and Financial Issues, 10</w:t>
      </w:r>
      <w:r w:rsidRPr="00A01F7E">
        <w:rPr>
          <w:rFonts w:ascii="Times New Roman" w:hAnsi="Times New Roman" w:cs="Times New Roman"/>
          <w:sz w:val="24"/>
          <w:szCs w:val="24"/>
        </w:rPr>
        <w:t>(1), 59-66.</w:t>
      </w:r>
    </w:p>
    <w:p w14:paraId="291919A5" w14:textId="504D7B46" w:rsidR="00373DA1" w:rsidRPr="00A01F7E" w:rsidRDefault="00373DA1" w:rsidP="00A01F7E">
      <w:pPr>
        <w:spacing w:line="480" w:lineRule="auto"/>
        <w:ind w:left="720" w:hanging="720"/>
        <w:contextualSpacing/>
        <w:jc w:val="both"/>
        <w:rPr>
          <w:rFonts w:ascii="Times New Roman" w:hAnsi="Times New Roman" w:cs="Times New Roman"/>
          <w:sz w:val="24"/>
          <w:szCs w:val="24"/>
        </w:rPr>
      </w:pPr>
      <w:proofErr w:type="spellStart"/>
      <w:r w:rsidRPr="00A01F7E">
        <w:rPr>
          <w:rFonts w:ascii="Times New Roman" w:hAnsi="Times New Roman" w:cs="Times New Roman"/>
          <w:sz w:val="24"/>
          <w:szCs w:val="24"/>
        </w:rPr>
        <w:t>Fama</w:t>
      </w:r>
      <w:proofErr w:type="spellEnd"/>
      <w:r w:rsidRPr="00A01F7E">
        <w:rPr>
          <w:rFonts w:ascii="Times New Roman" w:hAnsi="Times New Roman" w:cs="Times New Roman"/>
          <w:sz w:val="24"/>
          <w:szCs w:val="24"/>
        </w:rPr>
        <w:t>, E.</w:t>
      </w:r>
      <w:r w:rsidR="00327BD5" w:rsidRPr="00A01F7E">
        <w:rPr>
          <w:rFonts w:ascii="Times New Roman" w:hAnsi="Times New Roman" w:cs="Times New Roman"/>
          <w:sz w:val="24"/>
          <w:szCs w:val="24"/>
        </w:rPr>
        <w:t xml:space="preserve"> F.</w:t>
      </w:r>
      <w:r w:rsidRPr="00A01F7E">
        <w:rPr>
          <w:rFonts w:ascii="Times New Roman" w:hAnsi="Times New Roman" w:cs="Times New Roman"/>
          <w:sz w:val="24"/>
          <w:szCs w:val="24"/>
        </w:rPr>
        <w:t xml:space="preserve"> (1970). Efficient capital markets: A review of theory and empirical work. </w:t>
      </w:r>
      <w:r w:rsidRPr="00A01F7E">
        <w:rPr>
          <w:rFonts w:ascii="Times New Roman" w:hAnsi="Times New Roman" w:cs="Times New Roman"/>
          <w:i/>
          <w:iCs/>
          <w:sz w:val="24"/>
          <w:szCs w:val="24"/>
        </w:rPr>
        <w:t>Journal of Finance, 25</w:t>
      </w:r>
      <w:r w:rsidRPr="00A01F7E">
        <w:rPr>
          <w:rFonts w:ascii="Times New Roman" w:hAnsi="Times New Roman" w:cs="Times New Roman"/>
          <w:sz w:val="24"/>
          <w:szCs w:val="24"/>
        </w:rPr>
        <w:t>(2), 383-417.</w:t>
      </w:r>
    </w:p>
    <w:p w14:paraId="42F992FA"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proofErr w:type="spellStart"/>
      <w:r w:rsidRPr="00A01F7E">
        <w:rPr>
          <w:rFonts w:ascii="Times New Roman" w:hAnsi="Times New Roman" w:cs="Times New Roman"/>
          <w:sz w:val="24"/>
          <w:szCs w:val="24"/>
        </w:rPr>
        <w:t>Fama</w:t>
      </w:r>
      <w:proofErr w:type="spellEnd"/>
      <w:r w:rsidRPr="00A01F7E">
        <w:rPr>
          <w:rFonts w:ascii="Times New Roman" w:hAnsi="Times New Roman" w:cs="Times New Roman"/>
          <w:sz w:val="24"/>
          <w:szCs w:val="24"/>
        </w:rPr>
        <w:t xml:space="preserve">, E. F., &amp; Blume, M. E. (1966). Filter rules and </w:t>
      </w:r>
      <w:proofErr w:type="gramStart"/>
      <w:r w:rsidRPr="00A01F7E">
        <w:rPr>
          <w:rFonts w:ascii="Times New Roman" w:hAnsi="Times New Roman" w:cs="Times New Roman"/>
          <w:sz w:val="24"/>
          <w:szCs w:val="24"/>
        </w:rPr>
        <w:t>stock-market</w:t>
      </w:r>
      <w:proofErr w:type="gramEnd"/>
      <w:r w:rsidRPr="00A01F7E">
        <w:rPr>
          <w:rFonts w:ascii="Times New Roman" w:hAnsi="Times New Roman" w:cs="Times New Roman"/>
          <w:sz w:val="24"/>
          <w:szCs w:val="24"/>
        </w:rPr>
        <w:t xml:space="preserve"> trading. </w:t>
      </w:r>
      <w:r w:rsidRPr="00A01F7E">
        <w:rPr>
          <w:rFonts w:ascii="Times New Roman" w:hAnsi="Times New Roman" w:cs="Times New Roman"/>
          <w:i/>
          <w:iCs/>
          <w:sz w:val="24"/>
          <w:szCs w:val="24"/>
        </w:rPr>
        <w:t>Journal of Business, 39</w:t>
      </w:r>
      <w:r w:rsidRPr="00A01F7E">
        <w:rPr>
          <w:rFonts w:ascii="Times New Roman" w:hAnsi="Times New Roman" w:cs="Times New Roman"/>
          <w:sz w:val="24"/>
          <w:szCs w:val="24"/>
        </w:rPr>
        <w:t>(1), 226-241.</w:t>
      </w:r>
    </w:p>
    <w:p w14:paraId="7B8857F5" w14:textId="657A813B" w:rsidR="00373DA1" w:rsidRPr="00A01F7E" w:rsidRDefault="00373DA1" w:rsidP="00A01F7E">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Fifield, S. G., Power, D. M., &amp; Donald</w:t>
      </w:r>
      <w:r w:rsidR="00327BD5" w:rsidRPr="00A01F7E">
        <w:rPr>
          <w:rFonts w:ascii="Times New Roman" w:hAnsi="Times New Roman" w:cs="Times New Roman"/>
          <w:sz w:val="24"/>
          <w:szCs w:val="24"/>
        </w:rPr>
        <w:t xml:space="preserve">, </w:t>
      </w:r>
      <w:r w:rsidRPr="00A01F7E">
        <w:rPr>
          <w:rFonts w:ascii="Times New Roman" w:hAnsi="Times New Roman" w:cs="Times New Roman"/>
          <w:sz w:val="24"/>
          <w:szCs w:val="24"/>
        </w:rPr>
        <w:t>S</w:t>
      </w:r>
      <w:r w:rsidR="00327BD5" w:rsidRPr="00A01F7E">
        <w:rPr>
          <w:rFonts w:ascii="Times New Roman" w:hAnsi="Times New Roman" w:cs="Times New Roman"/>
          <w:sz w:val="24"/>
          <w:szCs w:val="24"/>
        </w:rPr>
        <w:t>.</w:t>
      </w:r>
      <w:r w:rsidRPr="00A01F7E">
        <w:rPr>
          <w:rFonts w:ascii="Times New Roman" w:hAnsi="Times New Roman" w:cs="Times New Roman"/>
          <w:sz w:val="24"/>
          <w:szCs w:val="24"/>
        </w:rPr>
        <w:t xml:space="preserve"> C. (2005). An analysis of trading strategies in eleven European stock markets. </w:t>
      </w:r>
      <w:r w:rsidRPr="00A01F7E">
        <w:rPr>
          <w:rFonts w:ascii="Times New Roman" w:hAnsi="Times New Roman" w:cs="Times New Roman"/>
          <w:i/>
          <w:iCs/>
          <w:sz w:val="24"/>
          <w:szCs w:val="24"/>
        </w:rPr>
        <w:t>European Journal of Finance, 11</w:t>
      </w:r>
      <w:r w:rsidRPr="00A01F7E">
        <w:rPr>
          <w:rFonts w:ascii="Times New Roman" w:hAnsi="Times New Roman" w:cs="Times New Roman"/>
          <w:sz w:val="24"/>
          <w:szCs w:val="24"/>
        </w:rPr>
        <w:t>(6), 531-548.</w:t>
      </w:r>
    </w:p>
    <w:p w14:paraId="38A35BB9"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Gehrig, T., &amp; </w:t>
      </w:r>
      <w:proofErr w:type="spellStart"/>
      <w:r w:rsidRPr="00A01F7E">
        <w:rPr>
          <w:rFonts w:ascii="Times New Roman" w:hAnsi="Times New Roman" w:cs="Times New Roman"/>
          <w:sz w:val="24"/>
          <w:szCs w:val="24"/>
        </w:rPr>
        <w:t>Menkhoff</w:t>
      </w:r>
      <w:proofErr w:type="spellEnd"/>
      <w:r w:rsidRPr="00A01F7E">
        <w:rPr>
          <w:rFonts w:ascii="Times New Roman" w:hAnsi="Times New Roman" w:cs="Times New Roman"/>
          <w:sz w:val="24"/>
          <w:szCs w:val="24"/>
        </w:rPr>
        <w:t xml:space="preserve">, L. (2006). Extended evidence on the use of technical analysis in foreign exchange. </w:t>
      </w:r>
      <w:r w:rsidRPr="00A01F7E">
        <w:rPr>
          <w:rFonts w:ascii="Times New Roman" w:hAnsi="Times New Roman" w:cs="Times New Roman"/>
          <w:i/>
          <w:iCs/>
          <w:sz w:val="24"/>
          <w:szCs w:val="24"/>
        </w:rPr>
        <w:t>International Journal of Finance &amp; Economics, 11</w:t>
      </w:r>
      <w:r w:rsidRPr="00A01F7E">
        <w:rPr>
          <w:rFonts w:ascii="Times New Roman" w:hAnsi="Times New Roman" w:cs="Times New Roman"/>
          <w:sz w:val="24"/>
          <w:szCs w:val="24"/>
        </w:rPr>
        <w:t>(4), 327-338.</w:t>
      </w:r>
    </w:p>
    <w:p w14:paraId="6E029CA6"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Hsu, M. W., </w:t>
      </w:r>
      <w:proofErr w:type="spellStart"/>
      <w:r w:rsidRPr="00A01F7E">
        <w:rPr>
          <w:rFonts w:ascii="Times New Roman" w:hAnsi="Times New Roman" w:cs="Times New Roman"/>
          <w:sz w:val="24"/>
          <w:szCs w:val="24"/>
        </w:rPr>
        <w:t>Lessmann</w:t>
      </w:r>
      <w:proofErr w:type="spellEnd"/>
      <w:r w:rsidRPr="00A01F7E">
        <w:rPr>
          <w:rFonts w:ascii="Times New Roman" w:hAnsi="Times New Roman" w:cs="Times New Roman"/>
          <w:sz w:val="24"/>
          <w:szCs w:val="24"/>
        </w:rPr>
        <w:t xml:space="preserve">, S., Sung, M. C., Ma, T., Johnson, J. E. V. (2016). Bridging the divide in financial market forecasting: machine learners vs. financial economists. </w:t>
      </w:r>
      <w:r w:rsidRPr="00A01F7E">
        <w:rPr>
          <w:rFonts w:ascii="Times New Roman" w:hAnsi="Times New Roman" w:cs="Times New Roman"/>
          <w:i/>
          <w:iCs/>
          <w:sz w:val="24"/>
          <w:szCs w:val="24"/>
        </w:rPr>
        <w:t>Expert Systems with Applications, 61</w:t>
      </w:r>
      <w:r w:rsidRPr="00A01F7E">
        <w:rPr>
          <w:rFonts w:ascii="Times New Roman" w:hAnsi="Times New Roman" w:cs="Times New Roman"/>
          <w:sz w:val="24"/>
          <w:szCs w:val="24"/>
        </w:rPr>
        <w:t>, 215-234.</w:t>
      </w:r>
    </w:p>
    <w:p w14:paraId="75408157"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Huang, W., </w:t>
      </w:r>
      <w:proofErr w:type="spellStart"/>
      <w:r w:rsidRPr="00A01F7E">
        <w:rPr>
          <w:rFonts w:ascii="Times New Roman" w:hAnsi="Times New Roman" w:cs="Times New Roman"/>
          <w:sz w:val="24"/>
          <w:szCs w:val="24"/>
        </w:rPr>
        <w:t>Nakamori</w:t>
      </w:r>
      <w:proofErr w:type="spellEnd"/>
      <w:r w:rsidRPr="00A01F7E">
        <w:rPr>
          <w:rFonts w:ascii="Times New Roman" w:hAnsi="Times New Roman" w:cs="Times New Roman"/>
          <w:sz w:val="24"/>
          <w:szCs w:val="24"/>
        </w:rPr>
        <w:t xml:space="preserve">, Y., &amp; Wang, S. Y. (2005). Forecasting stock market movement direction with support vector machine. </w:t>
      </w:r>
      <w:r w:rsidRPr="00A01F7E">
        <w:rPr>
          <w:rFonts w:ascii="Times New Roman" w:hAnsi="Times New Roman" w:cs="Times New Roman"/>
          <w:i/>
          <w:iCs/>
          <w:sz w:val="24"/>
          <w:szCs w:val="24"/>
        </w:rPr>
        <w:t>Computers and Operations Research, 32</w:t>
      </w:r>
      <w:r w:rsidRPr="00A01F7E">
        <w:rPr>
          <w:rFonts w:ascii="Times New Roman" w:hAnsi="Times New Roman" w:cs="Times New Roman"/>
          <w:sz w:val="24"/>
          <w:szCs w:val="24"/>
        </w:rPr>
        <w:t>(10), 2513-2522.</w:t>
      </w:r>
    </w:p>
    <w:p w14:paraId="46AEDC51"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Jensen, M. C., &amp; </w:t>
      </w:r>
      <w:proofErr w:type="spellStart"/>
      <w:r w:rsidRPr="00A01F7E">
        <w:rPr>
          <w:rFonts w:ascii="Times New Roman" w:hAnsi="Times New Roman" w:cs="Times New Roman"/>
          <w:sz w:val="24"/>
          <w:szCs w:val="24"/>
        </w:rPr>
        <w:t>Benington</w:t>
      </w:r>
      <w:proofErr w:type="spellEnd"/>
      <w:r w:rsidRPr="00A01F7E">
        <w:rPr>
          <w:rFonts w:ascii="Times New Roman" w:hAnsi="Times New Roman" w:cs="Times New Roman"/>
          <w:sz w:val="24"/>
          <w:szCs w:val="24"/>
        </w:rPr>
        <w:t xml:space="preserve">, G. A. (1970). Random walks and technical theories: Some additional Evidence. </w:t>
      </w:r>
      <w:r w:rsidRPr="00A01F7E">
        <w:rPr>
          <w:rFonts w:ascii="Times New Roman" w:hAnsi="Times New Roman" w:cs="Times New Roman"/>
          <w:i/>
          <w:iCs/>
          <w:sz w:val="24"/>
          <w:szCs w:val="24"/>
        </w:rPr>
        <w:t>The Journal of Finance, 25</w:t>
      </w:r>
      <w:r w:rsidRPr="00A01F7E">
        <w:rPr>
          <w:rFonts w:ascii="Times New Roman" w:hAnsi="Times New Roman" w:cs="Times New Roman"/>
          <w:sz w:val="24"/>
          <w:szCs w:val="24"/>
        </w:rPr>
        <w:t>(2), 469-482.</w:t>
      </w:r>
    </w:p>
    <w:p w14:paraId="3D46F70D"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bookmarkStart w:id="18" w:name="_GoBack"/>
      <w:bookmarkEnd w:id="18"/>
      <w:r w:rsidRPr="00A01F7E">
        <w:rPr>
          <w:rFonts w:ascii="Times New Roman" w:hAnsi="Times New Roman" w:cs="Times New Roman"/>
          <w:sz w:val="24"/>
          <w:szCs w:val="24"/>
        </w:rPr>
        <w:t xml:space="preserve">Jiao, Y., &amp; </w:t>
      </w:r>
      <w:proofErr w:type="spellStart"/>
      <w:r w:rsidRPr="00A01F7E">
        <w:rPr>
          <w:rFonts w:ascii="Times New Roman" w:hAnsi="Times New Roman" w:cs="Times New Roman"/>
          <w:sz w:val="24"/>
          <w:szCs w:val="24"/>
        </w:rPr>
        <w:t>Jakubowicz</w:t>
      </w:r>
      <w:proofErr w:type="spellEnd"/>
      <w:r w:rsidRPr="00A01F7E">
        <w:rPr>
          <w:rFonts w:ascii="Times New Roman" w:hAnsi="Times New Roman" w:cs="Times New Roman"/>
          <w:sz w:val="24"/>
          <w:szCs w:val="24"/>
        </w:rPr>
        <w:t xml:space="preserve">, J. (2017). Predicting stock movement direction with machine learning: An extensive study on S&amp;P 500 stocks. </w:t>
      </w:r>
      <w:r w:rsidRPr="00A01F7E">
        <w:rPr>
          <w:rFonts w:ascii="Times New Roman" w:hAnsi="Times New Roman" w:cs="Times New Roman"/>
          <w:i/>
          <w:iCs/>
          <w:sz w:val="24"/>
          <w:szCs w:val="24"/>
        </w:rPr>
        <w:t>IEEE International Conference on Big Data (Big Data),</w:t>
      </w:r>
      <w:r w:rsidRPr="00A01F7E">
        <w:rPr>
          <w:rFonts w:ascii="Times New Roman" w:hAnsi="Times New Roman" w:cs="Times New Roman"/>
          <w:sz w:val="24"/>
          <w:szCs w:val="24"/>
        </w:rPr>
        <w:t xml:space="preserve"> 4705-4713.</w:t>
      </w:r>
    </w:p>
    <w:p w14:paraId="6D110325"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Lo, A. W. (2004). The adaptive markets hypothesis: Market efficiency from an evolutionary perspective. </w:t>
      </w:r>
      <w:r w:rsidRPr="00A01F7E">
        <w:rPr>
          <w:rFonts w:ascii="Times New Roman" w:hAnsi="Times New Roman" w:cs="Times New Roman"/>
          <w:i/>
          <w:iCs/>
          <w:sz w:val="24"/>
          <w:szCs w:val="24"/>
        </w:rPr>
        <w:t>Journal of Portfolio Management, 30</w:t>
      </w:r>
      <w:r w:rsidRPr="00A01F7E">
        <w:rPr>
          <w:rFonts w:ascii="Times New Roman" w:hAnsi="Times New Roman" w:cs="Times New Roman"/>
          <w:sz w:val="24"/>
          <w:szCs w:val="24"/>
        </w:rPr>
        <w:t>, 15-29.</w:t>
      </w:r>
    </w:p>
    <w:p w14:paraId="40B28F3D"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proofErr w:type="spellStart"/>
      <w:r w:rsidRPr="00A01F7E">
        <w:rPr>
          <w:rFonts w:ascii="Times New Roman" w:hAnsi="Times New Roman" w:cs="Times New Roman"/>
          <w:sz w:val="24"/>
          <w:szCs w:val="24"/>
        </w:rPr>
        <w:t>Lohrmann</w:t>
      </w:r>
      <w:proofErr w:type="spellEnd"/>
      <w:r w:rsidRPr="00A01F7E">
        <w:rPr>
          <w:rFonts w:ascii="Times New Roman" w:hAnsi="Times New Roman" w:cs="Times New Roman"/>
          <w:sz w:val="24"/>
          <w:szCs w:val="24"/>
        </w:rPr>
        <w:t xml:space="preserve">, C., &amp; </w:t>
      </w:r>
      <w:proofErr w:type="spellStart"/>
      <w:r w:rsidRPr="00A01F7E">
        <w:rPr>
          <w:rFonts w:ascii="Times New Roman" w:hAnsi="Times New Roman" w:cs="Times New Roman"/>
          <w:sz w:val="24"/>
          <w:szCs w:val="24"/>
        </w:rPr>
        <w:t>Luukka</w:t>
      </w:r>
      <w:proofErr w:type="spellEnd"/>
      <w:r w:rsidRPr="00A01F7E">
        <w:rPr>
          <w:rFonts w:ascii="Times New Roman" w:hAnsi="Times New Roman" w:cs="Times New Roman"/>
          <w:sz w:val="24"/>
          <w:szCs w:val="24"/>
        </w:rPr>
        <w:t xml:space="preserve">, P. (2019). Classification of intraday S&amp;P500 returns with a random forest. </w:t>
      </w:r>
      <w:r w:rsidRPr="00A01F7E">
        <w:rPr>
          <w:rFonts w:ascii="Times New Roman" w:hAnsi="Times New Roman" w:cs="Times New Roman"/>
          <w:i/>
          <w:iCs/>
          <w:sz w:val="24"/>
          <w:szCs w:val="24"/>
        </w:rPr>
        <w:t>International Journal of Forecasting, 35</w:t>
      </w:r>
      <w:r w:rsidRPr="00A01F7E">
        <w:rPr>
          <w:rFonts w:ascii="Times New Roman" w:hAnsi="Times New Roman" w:cs="Times New Roman"/>
          <w:sz w:val="24"/>
          <w:szCs w:val="24"/>
        </w:rPr>
        <w:t>(1), 390-407.</w:t>
      </w:r>
    </w:p>
    <w:p w14:paraId="0507EFBF"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McKenzie, M. D. (2007). Technical trading rules in emerging markets and the 1997 Asian currency crises. </w:t>
      </w:r>
      <w:r w:rsidRPr="00A01F7E">
        <w:rPr>
          <w:rFonts w:ascii="Times New Roman" w:hAnsi="Times New Roman" w:cs="Times New Roman"/>
          <w:i/>
          <w:iCs/>
          <w:sz w:val="24"/>
          <w:szCs w:val="24"/>
        </w:rPr>
        <w:t>Emerging Markets Finance and Trade, 43</w:t>
      </w:r>
      <w:r w:rsidRPr="00A01F7E">
        <w:rPr>
          <w:rFonts w:ascii="Times New Roman" w:hAnsi="Times New Roman" w:cs="Times New Roman"/>
          <w:sz w:val="24"/>
          <w:szCs w:val="24"/>
        </w:rPr>
        <w:t>(4), 46-73.</w:t>
      </w:r>
    </w:p>
    <w:p w14:paraId="1C852C4F"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proofErr w:type="spellStart"/>
      <w:r w:rsidRPr="00A01F7E">
        <w:rPr>
          <w:rFonts w:ascii="Times New Roman" w:hAnsi="Times New Roman" w:cs="Times New Roman"/>
          <w:sz w:val="24"/>
          <w:szCs w:val="24"/>
        </w:rPr>
        <w:t>Menkhoff</w:t>
      </w:r>
      <w:proofErr w:type="spellEnd"/>
      <w:r w:rsidRPr="00A01F7E">
        <w:rPr>
          <w:rFonts w:ascii="Times New Roman" w:hAnsi="Times New Roman" w:cs="Times New Roman"/>
          <w:sz w:val="24"/>
          <w:szCs w:val="24"/>
        </w:rPr>
        <w:t xml:space="preserve">, L. (1997). Examining the use of technical currency analysis. </w:t>
      </w:r>
      <w:r w:rsidRPr="00A01F7E">
        <w:rPr>
          <w:rFonts w:ascii="Times New Roman" w:hAnsi="Times New Roman" w:cs="Times New Roman"/>
          <w:i/>
          <w:iCs/>
          <w:sz w:val="24"/>
          <w:szCs w:val="24"/>
        </w:rPr>
        <w:t>International Journal of Finance &amp; Economics, 2</w:t>
      </w:r>
      <w:r w:rsidRPr="00A01F7E">
        <w:rPr>
          <w:rFonts w:ascii="Times New Roman" w:hAnsi="Times New Roman" w:cs="Times New Roman"/>
          <w:sz w:val="24"/>
          <w:szCs w:val="24"/>
        </w:rPr>
        <w:t>(4), 307-318.</w:t>
      </w:r>
    </w:p>
    <w:p w14:paraId="3C0195D6"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proofErr w:type="spellStart"/>
      <w:r w:rsidRPr="00A01F7E">
        <w:rPr>
          <w:rFonts w:ascii="Times New Roman" w:hAnsi="Times New Roman" w:cs="Times New Roman"/>
          <w:sz w:val="24"/>
          <w:szCs w:val="24"/>
        </w:rPr>
        <w:t>Metghalchi</w:t>
      </w:r>
      <w:proofErr w:type="spellEnd"/>
      <w:r w:rsidRPr="00A01F7E">
        <w:rPr>
          <w:rFonts w:ascii="Times New Roman" w:hAnsi="Times New Roman" w:cs="Times New Roman"/>
          <w:sz w:val="24"/>
          <w:szCs w:val="24"/>
        </w:rPr>
        <w:t xml:space="preserve">, M., </w:t>
      </w:r>
      <w:proofErr w:type="spellStart"/>
      <w:r w:rsidRPr="00A01F7E">
        <w:rPr>
          <w:rFonts w:ascii="Times New Roman" w:hAnsi="Times New Roman" w:cs="Times New Roman"/>
          <w:sz w:val="24"/>
          <w:szCs w:val="24"/>
        </w:rPr>
        <w:t>Marcucci</w:t>
      </w:r>
      <w:proofErr w:type="spellEnd"/>
      <w:r w:rsidRPr="00A01F7E">
        <w:rPr>
          <w:rFonts w:ascii="Times New Roman" w:hAnsi="Times New Roman" w:cs="Times New Roman"/>
          <w:sz w:val="24"/>
          <w:szCs w:val="24"/>
        </w:rPr>
        <w:t xml:space="preserve">, J., &amp; Chang, Y. H. (2012). Are moving average trading rules profitable? Evidence from the European stock markets. </w:t>
      </w:r>
      <w:r w:rsidRPr="00A01F7E">
        <w:rPr>
          <w:rFonts w:ascii="Times New Roman" w:hAnsi="Times New Roman" w:cs="Times New Roman"/>
          <w:i/>
          <w:iCs/>
          <w:sz w:val="24"/>
          <w:szCs w:val="24"/>
        </w:rPr>
        <w:t>Applied Economics, 44</w:t>
      </w:r>
      <w:r w:rsidRPr="00A01F7E">
        <w:rPr>
          <w:rFonts w:ascii="Times New Roman" w:hAnsi="Times New Roman" w:cs="Times New Roman"/>
          <w:sz w:val="24"/>
          <w:szCs w:val="24"/>
        </w:rPr>
        <w:t>(12), 1539-1559.</w:t>
      </w:r>
    </w:p>
    <w:p w14:paraId="23DE02FE"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bookmarkStart w:id="19" w:name="_Hlk98517626"/>
      <w:r w:rsidRPr="00A01F7E">
        <w:rPr>
          <w:rFonts w:ascii="Times New Roman" w:hAnsi="Times New Roman" w:cs="Times New Roman"/>
          <w:sz w:val="24"/>
          <w:szCs w:val="24"/>
        </w:rPr>
        <w:t xml:space="preserve">Park, C. H., &amp; Irwin, S. H. (2007). What do we know about the profitability of technical analysis? </w:t>
      </w:r>
      <w:r w:rsidRPr="00A01F7E">
        <w:rPr>
          <w:rFonts w:ascii="Times New Roman" w:hAnsi="Times New Roman" w:cs="Times New Roman"/>
          <w:i/>
          <w:iCs/>
          <w:sz w:val="24"/>
          <w:szCs w:val="24"/>
        </w:rPr>
        <w:t>Journal of Economic Surveys, 21</w:t>
      </w:r>
      <w:r w:rsidRPr="00A01F7E">
        <w:rPr>
          <w:rFonts w:ascii="Times New Roman" w:hAnsi="Times New Roman" w:cs="Times New Roman"/>
          <w:sz w:val="24"/>
          <w:szCs w:val="24"/>
        </w:rPr>
        <w:t>(4), 786- 826.</w:t>
      </w:r>
    </w:p>
    <w:p w14:paraId="1725925B"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Patel, J., Shah, S., Thakkar, P., </w:t>
      </w:r>
      <w:proofErr w:type="spellStart"/>
      <w:r w:rsidRPr="00A01F7E">
        <w:rPr>
          <w:rFonts w:ascii="Times New Roman" w:hAnsi="Times New Roman" w:cs="Times New Roman"/>
          <w:sz w:val="24"/>
          <w:szCs w:val="24"/>
        </w:rPr>
        <w:t>Kotecha</w:t>
      </w:r>
      <w:bookmarkEnd w:id="19"/>
      <w:proofErr w:type="spellEnd"/>
      <w:r w:rsidRPr="00A01F7E">
        <w:rPr>
          <w:rFonts w:ascii="Times New Roman" w:hAnsi="Times New Roman" w:cs="Times New Roman"/>
          <w:sz w:val="24"/>
          <w:szCs w:val="24"/>
        </w:rPr>
        <w:t xml:space="preserve">, K. (2015), Predicting stock and stock price index movement using trend deterministic data preparation and machine learning techniques. </w:t>
      </w:r>
      <w:r w:rsidRPr="00A01F7E">
        <w:rPr>
          <w:rFonts w:ascii="Times New Roman" w:hAnsi="Times New Roman" w:cs="Times New Roman"/>
          <w:i/>
          <w:iCs/>
          <w:sz w:val="24"/>
          <w:szCs w:val="24"/>
        </w:rPr>
        <w:t>Expert Systems with Applications, 42</w:t>
      </w:r>
      <w:r w:rsidRPr="00A01F7E">
        <w:rPr>
          <w:rFonts w:ascii="Times New Roman" w:hAnsi="Times New Roman" w:cs="Times New Roman"/>
          <w:sz w:val="24"/>
          <w:szCs w:val="24"/>
        </w:rPr>
        <w:t>(1), 259-268.</w:t>
      </w:r>
    </w:p>
    <w:p w14:paraId="37FEC88F"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Qian, B., &amp; Rasheed, K. (2007). Stock market prediction with multiple classifiers. </w:t>
      </w:r>
      <w:r w:rsidRPr="00A01F7E">
        <w:rPr>
          <w:rFonts w:ascii="Times New Roman" w:hAnsi="Times New Roman" w:cs="Times New Roman"/>
          <w:i/>
          <w:iCs/>
          <w:sz w:val="24"/>
          <w:szCs w:val="24"/>
        </w:rPr>
        <w:t>Applied Intelligence, 26</w:t>
      </w:r>
      <w:r w:rsidRPr="00A01F7E">
        <w:rPr>
          <w:rFonts w:ascii="Times New Roman" w:hAnsi="Times New Roman" w:cs="Times New Roman"/>
          <w:sz w:val="24"/>
          <w:szCs w:val="24"/>
        </w:rPr>
        <w:t>, 25–33.</w:t>
      </w:r>
    </w:p>
    <w:p w14:paraId="4460D81C"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proofErr w:type="spellStart"/>
      <w:r w:rsidRPr="00A01F7E">
        <w:rPr>
          <w:rFonts w:ascii="Times New Roman" w:hAnsi="Times New Roman" w:cs="Times New Roman"/>
          <w:sz w:val="24"/>
          <w:szCs w:val="24"/>
        </w:rPr>
        <w:t>Rosillo</w:t>
      </w:r>
      <w:proofErr w:type="spellEnd"/>
      <w:r w:rsidRPr="00A01F7E">
        <w:rPr>
          <w:rFonts w:ascii="Times New Roman" w:hAnsi="Times New Roman" w:cs="Times New Roman"/>
          <w:sz w:val="24"/>
          <w:szCs w:val="24"/>
        </w:rPr>
        <w:t xml:space="preserve">, R., de la Fuente, D., </w:t>
      </w:r>
      <w:proofErr w:type="spellStart"/>
      <w:r w:rsidRPr="00A01F7E">
        <w:rPr>
          <w:rFonts w:ascii="Times New Roman" w:hAnsi="Times New Roman" w:cs="Times New Roman"/>
          <w:sz w:val="24"/>
          <w:szCs w:val="24"/>
        </w:rPr>
        <w:t>Brugos</w:t>
      </w:r>
      <w:proofErr w:type="spellEnd"/>
      <w:r w:rsidRPr="00A01F7E">
        <w:rPr>
          <w:rFonts w:ascii="Times New Roman" w:hAnsi="Times New Roman" w:cs="Times New Roman"/>
          <w:sz w:val="24"/>
          <w:szCs w:val="24"/>
        </w:rPr>
        <w:t xml:space="preserve">, J. A. L. (2013). Technical analysis and the Spanish stock exchange: testing the RSI, MACD, momentum and stochastic rules using Spanish market companies. </w:t>
      </w:r>
      <w:r w:rsidRPr="00A01F7E">
        <w:rPr>
          <w:rFonts w:ascii="Times New Roman" w:hAnsi="Times New Roman" w:cs="Times New Roman"/>
          <w:i/>
          <w:iCs/>
          <w:sz w:val="24"/>
          <w:szCs w:val="24"/>
        </w:rPr>
        <w:t>Applied Economics, 45</w:t>
      </w:r>
      <w:r w:rsidRPr="00A01F7E">
        <w:rPr>
          <w:rFonts w:ascii="Times New Roman" w:hAnsi="Times New Roman" w:cs="Times New Roman"/>
          <w:sz w:val="24"/>
          <w:szCs w:val="24"/>
        </w:rPr>
        <w:t>(12), 1541-1550</w:t>
      </w:r>
    </w:p>
    <w:p w14:paraId="524F92EC"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Taylor, N. (2014). The rise and fall of technical trading rule success. </w:t>
      </w:r>
      <w:r w:rsidRPr="00A01F7E">
        <w:rPr>
          <w:rFonts w:ascii="Times New Roman" w:hAnsi="Times New Roman" w:cs="Times New Roman"/>
          <w:i/>
          <w:iCs/>
          <w:sz w:val="24"/>
          <w:szCs w:val="24"/>
        </w:rPr>
        <w:t>Journal of Banking &amp; Finance, 40</w:t>
      </w:r>
      <w:r w:rsidRPr="00A01F7E">
        <w:rPr>
          <w:rFonts w:ascii="Times New Roman" w:hAnsi="Times New Roman" w:cs="Times New Roman"/>
          <w:sz w:val="24"/>
          <w:szCs w:val="24"/>
        </w:rPr>
        <w:t>, 286-302.</w:t>
      </w:r>
    </w:p>
    <w:p w14:paraId="51C43F06"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Thakur, M., &amp; Kumar, D. (2018). A hybrid financial trading support system using multi-category classifiers and random forest. </w:t>
      </w:r>
      <w:r w:rsidRPr="00A01F7E">
        <w:rPr>
          <w:rFonts w:ascii="Times New Roman" w:hAnsi="Times New Roman" w:cs="Times New Roman"/>
          <w:i/>
          <w:iCs/>
          <w:sz w:val="24"/>
          <w:szCs w:val="24"/>
        </w:rPr>
        <w:t>Applied Soft Computing, 67</w:t>
      </w:r>
      <w:r w:rsidRPr="00A01F7E">
        <w:rPr>
          <w:rFonts w:ascii="Times New Roman" w:hAnsi="Times New Roman" w:cs="Times New Roman"/>
          <w:sz w:val="24"/>
          <w:szCs w:val="24"/>
        </w:rPr>
        <w:t>, 337-349.</w:t>
      </w:r>
    </w:p>
    <w:p w14:paraId="70B2BA78"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proofErr w:type="spellStart"/>
      <w:r w:rsidRPr="00A01F7E">
        <w:rPr>
          <w:rFonts w:ascii="Times New Roman" w:hAnsi="Times New Roman" w:cs="Times New Roman"/>
          <w:sz w:val="24"/>
          <w:szCs w:val="24"/>
        </w:rPr>
        <w:t>Todea</w:t>
      </w:r>
      <w:proofErr w:type="spellEnd"/>
      <w:r w:rsidRPr="00A01F7E">
        <w:rPr>
          <w:rFonts w:ascii="Times New Roman" w:hAnsi="Times New Roman" w:cs="Times New Roman"/>
          <w:sz w:val="24"/>
          <w:szCs w:val="24"/>
        </w:rPr>
        <w:t xml:space="preserve">, A., </w:t>
      </w:r>
      <w:proofErr w:type="spellStart"/>
      <w:r w:rsidRPr="00A01F7E">
        <w:rPr>
          <w:rFonts w:ascii="Times New Roman" w:hAnsi="Times New Roman" w:cs="Times New Roman"/>
          <w:sz w:val="24"/>
          <w:szCs w:val="24"/>
        </w:rPr>
        <w:t>Ulici</w:t>
      </w:r>
      <w:proofErr w:type="spellEnd"/>
      <w:r w:rsidRPr="00A01F7E">
        <w:rPr>
          <w:rFonts w:ascii="Times New Roman" w:hAnsi="Times New Roman" w:cs="Times New Roman"/>
          <w:sz w:val="24"/>
          <w:szCs w:val="24"/>
        </w:rPr>
        <w:t xml:space="preserve">, M., &amp; </w:t>
      </w:r>
      <w:proofErr w:type="spellStart"/>
      <w:r w:rsidRPr="00A01F7E">
        <w:rPr>
          <w:rFonts w:ascii="Times New Roman" w:hAnsi="Times New Roman" w:cs="Times New Roman"/>
          <w:sz w:val="24"/>
          <w:szCs w:val="24"/>
        </w:rPr>
        <w:t>Silaghi</w:t>
      </w:r>
      <w:proofErr w:type="spellEnd"/>
      <w:r w:rsidRPr="00A01F7E">
        <w:rPr>
          <w:rFonts w:ascii="Times New Roman" w:hAnsi="Times New Roman" w:cs="Times New Roman"/>
          <w:sz w:val="24"/>
          <w:szCs w:val="24"/>
        </w:rPr>
        <w:t xml:space="preserve">, S. (2009). Adaptive market hypothesis: Evidence from Asia-Pacific financial markets. </w:t>
      </w:r>
      <w:r w:rsidRPr="00A01F7E">
        <w:rPr>
          <w:rFonts w:ascii="Times New Roman" w:hAnsi="Times New Roman" w:cs="Times New Roman"/>
          <w:i/>
          <w:iCs/>
          <w:sz w:val="24"/>
          <w:szCs w:val="24"/>
        </w:rPr>
        <w:t>The Review of Finance and Banking, 1</w:t>
      </w:r>
      <w:r w:rsidRPr="00A01F7E">
        <w:rPr>
          <w:rFonts w:ascii="Times New Roman" w:hAnsi="Times New Roman" w:cs="Times New Roman"/>
          <w:sz w:val="24"/>
          <w:szCs w:val="24"/>
        </w:rPr>
        <w:t>(1), 7-13.</w:t>
      </w:r>
    </w:p>
    <w:p w14:paraId="13A88003"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proofErr w:type="spellStart"/>
      <w:r w:rsidRPr="00A01F7E">
        <w:rPr>
          <w:rFonts w:ascii="Times New Roman" w:hAnsi="Times New Roman" w:cs="Times New Roman"/>
          <w:sz w:val="24"/>
          <w:szCs w:val="24"/>
        </w:rPr>
        <w:t>Todea</w:t>
      </w:r>
      <w:proofErr w:type="spellEnd"/>
      <w:r w:rsidRPr="00A01F7E">
        <w:rPr>
          <w:rFonts w:ascii="Times New Roman" w:hAnsi="Times New Roman" w:cs="Times New Roman"/>
          <w:sz w:val="24"/>
          <w:szCs w:val="24"/>
        </w:rPr>
        <w:t xml:space="preserve">, A., </w:t>
      </w:r>
      <w:proofErr w:type="spellStart"/>
      <w:r w:rsidRPr="00A01F7E">
        <w:rPr>
          <w:rFonts w:ascii="Times New Roman" w:hAnsi="Times New Roman" w:cs="Times New Roman"/>
          <w:sz w:val="24"/>
          <w:szCs w:val="24"/>
        </w:rPr>
        <w:t>Zoicas-Ienciu</w:t>
      </w:r>
      <w:proofErr w:type="spellEnd"/>
      <w:r w:rsidRPr="00A01F7E">
        <w:rPr>
          <w:rFonts w:ascii="Times New Roman" w:hAnsi="Times New Roman" w:cs="Times New Roman"/>
          <w:sz w:val="24"/>
          <w:szCs w:val="24"/>
        </w:rPr>
        <w:t xml:space="preserve">, A., &amp; Filip, A. (2009). Profitability of the moving average strategy and the episodic dependencies: Empirical evidence from European stock markets. </w:t>
      </w:r>
      <w:r w:rsidRPr="00A01F7E">
        <w:rPr>
          <w:rFonts w:ascii="Times New Roman" w:hAnsi="Times New Roman" w:cs="Times New Roman"/>
          <w:i/>
          <w:iCs/>
          <w:sz w:val="24"/>
          <w:szCs w:val="24"/>
        </w:rPr>
        <w:t>European Research Studies, 11</w:t>
      </w:r>
      <w:r w:rsidRPr="00A01F7E">
        <w:rPr>
          <w:rFonts w:ascii="Times New Roman" w:hAnsi="Times New Roman" w:cs="Times New Roman"/>
          <w:sz w:val="24"/>
          <w:szCs w:val="24"/>
        </w:rPr>
        <w:t>(1), 63-72.</w:t>
      </w:r>
    </w:p>
    <w:p w14:paraId="4243B4A7"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Wang, Y., &amp; Choi, I.C. (2013). Market index and stock price direction predicting using machine learning techniques: An empirical study on the K0SPI and HSI. </w:t>
      </w:r>
      <w:r w:rsidRPr="00A01F7E">
        <w:rPr>
          <w:rFonts w:ascii="Times New Roman" w:hAnsi="Times New Roman" w:cs="Times New Roman"/>
          <w:i/>
          <w:iCs/>
          <w:sz w:val="24"/>
          <w:szCs w:val="24"/>
        </w:rPr>
        <w:t>ARXIV, 1</w:t>
      </w:r>
      <w:r w:rsidRPr="00A01F7E">
        <w:rPr>
          <w:rFonts w:ascii="Times New Roman" w:hAnsi="Times New Roman" w:cs="Times New Roman"/>
          <w:sz w:val="24"/>
          <w:szCs w:val="24"/>
        </w:rPr>
        <w:t>, 1-13.</w:t>
      </w:r>
    </w:p>
    <w:p w14:paraId="29ADCDF7" w14:textId="3A764209" w:rsidR="004C5CC7" w:rsidRPr="00A01F7E" w:rsidRDefault="00373DA1" w:rsidP="00A01F7E">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Wu, M. &amp; </w:t>
      </w:r>
      <w:proofErr w:type="spellStart"/>
      <w:r w:rsidRPr="00A01F7E">
        <w:rPr>
          <w:rFonts w:ascii="Times New Roman" w:hAnsi="Times New Roman" w:cs="Times New Roman"/>
          <w:sz w:val="24"/>
          <w:szCs w:val="24"/>
        </w:rPr>
        <w:t>Diao</w:t>
      </w:r>
      <w:proofErr w:type="spellEnd"/>
      <w:r w:rsidRPr="00A01F7E">
        <w:rPr>
          <w:rFonts w:ascii="Times New Roman" w:hAnsi="Times New Roman" w:cs="Times New Roman"/>
          <w:sz w:val="24"/>
          <w:szCs w:val="24"/>
        </w:rPr>
        <w:t>, X. (2015). Technical analysis of three stock oscillators testing MACD, RSI and KDJ rules in SH &amp; SZ stock markets. </w:t>
      </w:r>
      <w:r w:rsidRPr="00A01F7E">
        <w:rPr>
          <w:rFonts w:ascii="Times New Roman" w:hAnsi="Times New Roman" w:cs="Times New Roman"/>
          <w:i/>
          <w:iCs/>
          <w:sz w:val="24"/>
          <w:szCs w:val="24"/>
        </w:rPr>
        <w:t>International Conference on Computer Science and Network Technology (ICCSNT), 4</w:t>
      </w:r>
      <w:r w:rsidRPr="00A01F7E">
        <w:rPr>
          <w:rFonts w:ascii="Times New Roman" w:hAnsi="Times New Roman" w:cs="Times New Roman"/>
          <w:sz w:val="24"/>
          <w:szCs w:val="24"/>
        </w:rPr>
        <w:t>, 320-323.</w:t>
      </w:r>
    </w:p>
    <w:p w14:paraId="5374249F" w14:textId="77777777" w:rsidR="004C5CC7" w:rsidRPr="00A01F7E" w:rsidRDefault="004C5CC7" w:rsidP="00A01F7E">
      <w:pPr>
        <w:spacing w:line="480" w:lineRule="auto"/>
        <w:ind w:left="720" w:hanging="720"/>
        <w:contextualSpacing/>
        <w:jc w:val="both"/>
        <w:rPr>
          <w:rFonts w:ascii="Times New Roman" w:hAnsi="Times New Roman" w:cs="Times New Roman"/>
          <w:sz w:val="24"/>
          <w:szCs w:val="24"/>
        </w:rPr>
      </w:pPr>
    </w:p>
    <w:sectPr w:rsidR="004C5CC7" w:rsidRPr="00A01F7E" w:rsidSect="004C5CC7">
      <w:headerReference w:type="default" r:id="rId8"/>
      <w:pgSz w:w="12240" w:h="15840"/>
      <w:pgMar w:top="360" w:right="360" w:bottom="360" w:left="3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rthur O'Connor" w:date="2022-03-21T16:03:00Z" w:initials="AO">
    <w:p w14:paraId="1002CCAD" w14:textId="77777777" w:rsidR="00E4763E" w:rsidRDefault="00E4763E" w:rsidP="00E4763E">
      <w:pPr>
        <w:spacing w:after="0" w:line="240" w:lineRule="auto"/>
        <w:rPr>
          <w:rFonts w:ascii="Calibri" w:eastAsia="Times New Roman" w:hAnsi="Calibri" w:cs="Calibri"/>
          <w:color w:val="000000"/>
          <w:sz w:val="24"/>
          <w:szCs w:val="24"/>
        </w:rPr>
      </w:pPr>
      <w:r>
        <w:rPr>
          <w:rStyle w:val="CommentReference"/>
        </w:rPr>
        <w:annotationRef/>
      </w:r>
      <w:r>
        <w:rPr>
          <w:rFonts w:ascii="Calibri" w:eastAsia="Times New Roman" w:hAnsi="Calibri" w:cs="Calibri"/>
          <w:color w:val="000000"/>
          <w:sz w:val="24"/>
          <w:szCs w:val="24"/>
        </w:rPr>
        <w:t xml:space="preserve">You don’t to write the abstract until the final – that’s the very last piece one writes in a research paper - -once all the decisions have been made on tweaking the variables, fine-tuning the model, and reframing the study. It’s a </w:t>
      </w:r>
      <w:r w:rsidRPr="00F55235">
        <w:rPr>
          <w:rFonts w:cstheme="minorHAnsi"/>
          <w:sz w:val="24"/>
          <w:szCs w:val="24"/>
        </w:rPr>
        <w:t>synopsis of what the research explored, its findings, and their significance</w:t>
      </w:r>
    </w:p>
    <w:p w14:paraId="2A66CE94" w14:textId="450FD42A" w:rsidR="00E4763E" w:rsidRDefault="00E4763E">
      <w:pPr>
        <w:pStyle w:val="CommentText"/>
      </w:pPr>
    </w:p>
  </w:comment>
  <w:comment w:id="1" w:author="Arthur O'Connor" w:date="2022-03-21T16:04:00Z" w:initials="AO">
    <w:p w14:paraId="661CB67C" w14:textId="0D11E541" w:rsidR="00E4763E" w:rsidRDefault="00E4763E">
      <w:pPr>
        <w:pStyle w:val="CommentText"/>
      </w:pPr>
      <w:r>
        <w:rPr>
          <w:rStyle w:val="CommentReference"/>
        </w:rPr>
        <w:annotationRef/>
      </w:r>
      <w:r>
        <w:t>Not sure I would start with such a sweeping generalization of all investors</w:t>
      </w:r>
    </w:p>
  </w:comment>
  <w:comment w:id="2" w:author="Arthur O'Connor" w:date="2022-03-21T16:06:00Z" w:initials="AO">
    <w:p w14:paraId="1F20B4B1" w14:textId="0243FE8F" w:rsidR="00E4763E" w:rsidRDefault="00E4763E">
      <w:pPr>
        <w:pStyle w:val="CommentText"/>
      </w:pPr>
      <w:r>
        <w:rPr>
          <w:rStyle w:val="CommentReference"/>
        </w:rPr>
        <w:annotationRef/>
      </w:r>
      <w:r>
        <w:t>..</w:t>
      </w:r>
      <w:proofErr w:type="gramStart"/>
      <w:r>
        <w:t>studies</w:t>
      </w:r>
      <w:proofErr w:type="gramEnd"/>
      <w:r>
        <w:t xml:space="preserve"> that empirically evidence that investors </w:t>
      </w:r>
      <w:proofErr w:type="spellStart"/>
      <w:r>
        <w:t>can not</w:t>
      </w:r>
      <w:proofErr w:type="spellEnd"/>
      <w:r>
        <w:t xml:space="preserve"> consistently outperform the market…,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66CE94" w15:done="0"/>
  <w15:commentEx w15:paraId="661CB67C" w15:done="0"/>
  <w15:commentEx w15:paraId="1F20B4B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04AF8B" w14:textId="77777777" w:rsidR="008963BB" w:rsidRDefault="008963BB" w:rsidP="009E1D3C">
      <w:pPr>
        <w:spacing w:after="0" w:line="240" w:lineRule="auto"/>
      </w:pPr>
      <w:r>
        <w:separator/>
      </w:r>
    </w:p>
  </w:endnote>
  <w:endnote w:type="continuationSeparator" w:id="0">
    <w:p w14:paraId="608EE2FC" w14:textId="77777777" w:rsidR="008963BB" w:rsidRDefault="008963BB" w:rsidP="009E1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B16B4" w14:textId="77777777" w:rsidR="008963BB" w:rsidRDefault="008963BB" w:rsidP="009E1D3C">
      <w:pPr>
        <w:spacing w:after="0" w:line="240" w:lineRule="auto"/>
      </w:pPr>
      <w:r>
        <w:separator/>
      </w:r>
    </w:p>
  </w:footnote>
  <w:footnote w:type="continuationSeparator" w:id="0">
    <w:p w14:paraId="7A783E0C" w14:textId="77777777" w:rsidR="008963BB" w:rsidRDefault="008963BB" w:rsidP="009E1D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B9DCB" w14:textId="0C86CB05" w:rsidR="009E1D3C" w:rsidRDefault="00AA417F">
    <w:pPr>
      <w:pStyle w:val="Header"/>
      <w:jc w:val="right"/>
    </w:pPr>
    <w:r>
      <w:rPr>
        <w:rFonts w:ascii="Times New Roman" w:hAnsi="Times New Roman" w:cs="Times New Roman"/>
        <w:sz w:val="24"/>
        <w:szCs w:val="24"/>
      </w:rPr>
      <w:t>Prediction of S&amp;P 500</w:t>
    </w:r>
    <w:r w:rsidR="009E1D3C">
      <w:t xml:space="preserve"> </w:t>
    </w:r>
    <w:sdt>
      <w:sdtPr>
        <w:id w:val="-818871548"/>
        <w:docPartObj>
          <w:docPartGallery w:val="Page Numbers (Top of Page)"/>
          <w:docPartUnique/>
        </w:docPartObj>
      </w:sdtPr>
      <w:sdtEndPr>
        <w:rPr>
          <w:noProof/>
        </w:rPr>
      </w:sdtEndPr>
      <w:sdtContent>
        <w:r w:rsidR="009E1D3C">
          <w:fldChar w:fldCharType="begin"/>
        </w:r>
        <w:r w:rsidR="009E1D3C">
          <w:instrText xml:space="preserve"> PAGE   \* MERGEFORMAT </w:instrText>
        </w:r>
        <w:r w:rsidR="009E1D3C">
          <w:fldChar w:fldCharType="separate"/>
        </w:r>
        <w:r w:rsidR="00931ECE">
          <w:rPr>
            <w:noProof/>
          </w:rPr>
          <w:t>13</w:t>
        </w:r>
        <w:r w:rsidR="009E1D3C">
          <w:rPr>
            <w:noProof/>
          </w:rPr>
          <w:fldChar w:fldCharType="end"/>
        </w:r>
      </w:sdtContent>
    </w:sdt>
  </w:p>
  <w:p w14:paraId="09130626" w14:textId="77777777" w:rsidR="009E1D3C" w:rsidRDefault="009E1D3C">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thur O'Connor">
    <w15:presenceInfo w15:providerId="AD" w15:userId="S-1-5-21-1777256437-321810948-1822583045-161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E36"/>
    <w:rsid w:val="00006036"/>
    <w:rsid w:val="000065BE"/>
    <w:rsid w:val="000136C6"/>
    <w:rsid w:val="00014239"/>
    <w:rsid w:val="00020F97"/>
    <w:rsid w:val="0002563E"/>
    <w:rsid w:val="00044065"/>
    <w:rsid w:val="00052E96"/>
    <w:rsid w:val="0008419E"/>
    <w:rsid w:val="000A7D18"/>
    <w:rsid w:val="000F79DC"/>
    <w:rsid w:val="00117CD3"/>
    <w:rsid w:val="00120D80"/>
    <w:rsid w:val="00124E36"/>
    <w:rsid w:val="001416E7"/>
    <w:rsid w:val="001459BB"/>
    <w:rsid w:val="001522D4"/>
    <w:rsid w:val="0016034B"/>
    <w:rsid w:val="001760C3"/>
    <w:rsid w:val="0019321A"/>
    <w:rsid w:val="001D4677"/>
    <w:rsid w:val="001F1E00"/>
    <w:rsid w:val="002111D1"/>
    <w:rsid w:val="002455A1"/>
    <w:rsid w:val="00293F19"/>
    <w:rsid w:val="002C1DA6"/>
    <w:rsid w:val="002D4218"/>
    <w:rsid w:val="00300D0A"/>
    <w:rsid w:val="003148BC"/>
    <w:rsid w:val="00327BD5"/>
    <w:rsid w:val="00337FEE"/>
    <w:rsid w:val="00364F2A"/>
    <w:rsid w:val="003701E2"/>
    <w:rsid w:val="00373DA1"/>
    <w:rsid w:val="003758C6"/>
    <w:rsid w:val="00381E8C"/>
    <w:rsid w:val="003C3989"/>
    <w:rsid w:val="003C60DD"/>
    <w:rsid w:val="003D2513"/>
    <w:rsid w:val="00405466"/>
    <w:rsid w:val="00422DB4"/>
    <w:rsid w:val="0042407B"/>
    <w:rsid w:val="004279E2"/>
    <w:rsid w:val="004348A8"/>
    <w:rsid w:val="00443B55"/>
    <w:rsid w:val="0046511B"/>
    <w:rsid w:val="00476612"/>
    <w:rsid w:val="004A1301"/>
    <w:rsid w:val="004B1D4A"/>
    <w:rsid w:val="004B23A3"/>
    <w:rsid w:val="004C0300"/>
    <w:rsid w:val="004C5CC7"/>
    <w:rsid w:val="004C6CD8"/>
    <w:rsid w:val="004C6D30"/>
    <w:rsid w:val="004E292C"/>
    <w:rsid w:val="004F3EEC"/>
    <w:rsid w:val="0050696F"/>
    <w:rsid w:val="00515364"/>
    <w:rsid w:val="005302D4"/>
    <w:rsid w:val="00547E1C"/>
    <w:rsid w:val="005703D0"/>
    <w:rsid w:val="00597880"/>
    <w:rsid w:val="006002DB"/>
    <w:rsid w:val="0060241A"/>
    <w:rsid w:val="00631C0C"/>
    <w:rsid w:val="00640872"/>
    <w:rsid w:val="00652781"/>
    <w:rsid w:val="00657F79"/>
    <w:rsid w:val="00681249"/>
    <w:rsid w:val="0068551D"/>
    <w:rsid w:val="006A7574"/>
    <w:rsid w:val="006D2B5A"/>
    <w:rsid w:val="00751F5B"/>
    <w:rsid w:val="0078486E"/>
    <w:rsid w:val="007A385C"/>
    <w:rsid w:val="007C6604"/>
    <w:rsid w:val="007D7691"/>
    <w:rsid w:val="00810FEC"/>
    <w:rsid w:val="008502C8"/>
    <w:rsid w:val="00852554"/>
    <w:rsid w:val="008805E0"/>
    <w:rsid w:val="008963BB"/>
    <w:rsid w:val="008B181A"/>
    <w:rsid w:val="008F09F0"/>
    <w:rsid w:val="00903ACE"/>
    <w:rsid w:val="00931ECE"/>
    <w:rsid w:val="00932DD5"/>
    <w:rsid w:val="009518C0"/>
    <w:rsid w:val="0096476B"/>
    <w:rsid w:val="00992C92"/>
    <w:rsid w:val="009A4EF9"/>
    <w:rsid w:val="009E1D3C"/>
    <w:rsid w:val="009F3C28"/>
    <w:rsid w:val="00A01F7E"/>
    <w:rsid w:val="00A037B0"/>
    <w:rsid w:val="00A05B68"/>
    <w:rsid w:val="00A319C7"/>
    <w:rsid w:val="00A33E6A"/>
    <w:rsid w:val="00A63BC3"/>
    <w:rsid w:val="00A664A6"/>
    <w:rsid w:val="00A73BF7"/>
    <w:rsid w:val="00AA417F"/>
    <w:rsid w:val="00AA7510"/>
    <w:rsid w:val="00AB4E83"/>
    <w:rsid w:val="00AF68E4"/>
    <w:rsid w:val="00B05F93"/>
    <w:rsid w:val="00B13376"/>
    <w:rsid w:val="00B24DB5"/>
    <w:rsid w:val="00B332AF"/>
    <w:rsid w:val="00B62BED"/>
    <w:rsid w:val="00BA2F5B"/>
    <w:rsid w:val="00BB0739"/>
    <w:rsid w:val="00BE69E3"/>
    <w:rsid w:val="00C73DDE"/>
    <w:rsid w:val="00CC4479"/>
    <w:rsid w:val="00CC44AC"/>
    <w:rsid w:val="00CC7985"/>
    <w:rsid w:val="00D2069E"/>
    <w:rsid w:val="00D27510"/>
    <w:rsid w:val="00D32574"/>
    <w:rsid w:val="00D347EC"/>
    <w:rsid w:val="00D34AE2"/>
    <w:rsid w:val="00D3630B"/>
    <w:rsid w:val="00DA11CD"/>
    <w:rsid w:val="00DE04A4"/>
    <w:rsid w:val="00DE16AC"/>
    <w:rsid w:val="00DF5436"/>
    <w:rsid w:val="00DF6731"/>
    <w:rsid w:val="00E10F68"/>
    <w:rsid w:val="00E1319C"/>
    <w:rsid w:val="00E4763E"/>
    <w:rsid w:val="00E55BB5"/>
    <w:rsid w:val="00E56603"/>
    <w:rsid w:val="00EA5B81"/>
    <w:rsid w:val="00ED518F"/>
    <w:rsid w:val="00F13FE3"/>
    <w:rsid w:val="00F1651B"/>
    <w:rsid w:val="00F610DD"/>
    <w:rsid w:val="00FC57A2"/>
    <w:rsid w:val="00FC74A8"/>
    <w:rsid w:val="00FF0E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5D1B"/>
  <w15:chartTrackingRefBased/>
  <w15:docId w15:val="{D787E3B3-8672-4EEE-B270-C1B7B8CE9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002DB"/>
    <w:rPr>
      <w:i/>
      <w:iCs/>
    </w:rPr>
  </w:style>
  <w:style w:type="character" w:styleId="Hyperlink">
    <w:name w:val="Hyperlink"/>
    <w:basedOn w:val="DefaultParagraphFont"/>
    <w:uiPriority w:val="99"/>
    <w:semiHidden/>
    <w:unhideWhenUsed/>
    <w:rsid w:val="009F3C28"/>
    <w:rPr>
      <w:color w:val="0000FF"/>
      <w:u w:val="single"/>
    </w:rPr>
  </w:style>
  <w:style w:type="paragraph" w:styleId="Header">
    <w:name w:val="header"/>
    <w:basedOn w:val="Normal"/>
    <w:link w:val="HeaderChar"/>
    <w:uiPriority w:val="99"/>
    <w:unhideWhenUsed/>
    <w:rsid w:val="009E1D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D3C"/>
  </w:style>
  <w:style w:type="paragraph" w:styleId="Footer">
    <w:name w:val="footer"/>
    <w:basedOn w:val="Normal"/>
    <w:link w:val="FooterChar"/>
    <w:uiPriority w:val="99"/>
    <w:unhideWhenUsed/>
    <w:rsid w:val="009E1D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D3C"/>
  </w:style>
  <w:style w:type="character" w:styleId="CommentReference">
    <w:name w:val="annotation reference"/>
    <w:basedOn w:val="DefaultParagraphFont"/>
    <w:uiPriority w:val="99"/>
    <w:semiHidden/>
    <w:unhideWhenUsed/>
    <w:rsid w:val="00E4763E"/>
    <w:rPr>
      <w:sz w:val="16"/>
      <w:szCs w:val="16"/>
    </w:rPr>
  </w:style>
  <w:style w:type="paragraph" w:styleId="CommentText">
    <w:name w:val="annotation text"/>
    <w:basedOn w:val="Normal"/>
    <w:link w:val="CommentTextChar"/>
    <w:uiPriority w:val="99"/>
    <w:semiHidden/>
    <w:unhideWhenUsed/>
    <w:rsid w:val="00E4763E"/>
    <w:pPr>
      <w:spacing w:line="240" w:lineRule="auto"/>
    </w:pPr>
    <w:rPr>
      <w:sz w:val="20"/>
      <w:szCs w:val="20"/>
    </w:rPr>
  </w:style>
  <w:style w:type="character" w:customStyle="1" w:styleId="CommentTextChar">
    <w:name w:val="Comment Text Char"/>
    <w:basedOn w:val="DefaultParagraphFont"/>
    <w:link w:val="CommentText"/>
    <w:uiPriority w:val="99"/>
    <w:semiHidden/>
    <w:rsid w:val="00E4763E"/>
    <w:rPr>
      <w:sz w:val="20"/>
      <w:szCs w:val="20"/>
    </w:rPr>
  </w:style>
  <w:style w:type="paragraph" w:styleId="CommentSubject">
    <w:name w:val="annotation subject"/>
    <w:basedOn w:val="CommentText"/>
    <w:next w:val="CommentText"/>
    <w:link w:val="CommentSubjectChar"/>
    <w:uiPriority w:val="99"/>
    <w:semiHidden/>
    <w:unhideWhenUsed/>
    <w:rsid w:val="00E4763E"/>
    <w:rPr>
      <w:b/>
      <w:bCs/>
    </w:rPr>
  </w:style>
  <w:style w:type="character" w:customStyle="1" w:styleId="CommentSubjectChar">
    <w:name w:val="Comment Subject Char"/>
    <w:basedOn w:val="CommentTextChar"/>
    <w:link w:val="CommentSubject"/>
    <w:uiPriority w:val="99"/>
    <w:semiHidden/>
    <w:rsid w:val="00E4763E"/>
    <w:rPr>
      <w:b/>
      <w:bCs/>
      <w:sz w:val="20"/>
      <w:szCs w:val="20"/>
    </w:rPr>
  </w:style>
  <w:style w:type="paragraph" w:styleId="BalloonText">
    <w:name w:val="Balloon Text"/>
    <w:basedOn w:val="Normal"/>
    <w:link w:val="BalloonTextChar"/>
    <w:uiPriority w:val="99"/>
    <w:semiHidden/>
    <w:unhideWhenUsed/>
    <w:rsid w:val="00E47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6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14</Pages>
  <Words>4735</Words>
  <Characters>26992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Ng</dc:creator>
  <cp:keywords/>
  <dc:description/>
  <cp:lastModifiedBy>Arthur O'Connor</cp:lastModifiedBy>
  <cp:revision>3</cp:revision>
  <dcterms:created xsi:type="dcterms:W3CDTF">2022-03-21T23:01:00Z</dcterms:created>
  <dcterms:modified xsi:type="dcterms:W3CDTF">2022-03-21T23:20:00Z</dcterms:modified>
</cp:coreProperties>
</file>