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07705" w14:textId="49A38C8E" w:rsidR="002E68A3" w:rsidRPr="002E68A3" w:rsidRDefault="002E68A3" w:rsidP="002E68A3">
      <w:pPr>
        <w:spacing w:line="240" w:lineRule="auto"/>
        <w:contextualSpacing/>
      </w:pPr>
      <w:r w:rsidRPr="002E68A3">
        <w:t>Data 698</w:t>
      </w:r>
    </w:p>
    <w:p w14:paraId="2253FC3A" w14:textId="39F93DAC" w:rsidR="002E68A3" w:rsidRPr="002E68A3" w:rsidRDefault="002E68A3" w:rsidP="002E68A3">
      <w:pPr>
        <w:spacing w:line="240" w:lineRule="auto"/>
        <w:contextualSpacing/>
      </w:pPr>
      <w:r w:rsidRPr="002E68A3">
        <w:t>Spring 2022</w:t>
      </w:r>
    </w:p>
    <w:p w14:paraId="29BFD53D" w14:textId="55A1E9CB" w:rsidR="002E68A3" w:rsidRDefault="002E68A3" w:rsidP="002E68A3">
      <w:pPr>
        <w:spacing w:line="240" w:lineRule="auto"/>
        <w:contextualSpacing/>
        <w:rPr>
          <w:b/>
          <w:bCs/>
        </w:rPr>
      </w:pPr>
      <w:r w:rsidRPr="002E68A3">
        <w:t>Jimmy Ng</w:t>
      </w:r>
    </w:p>
    <w:p w14:paraId="3F92EEDB" w14:textId="170AF36E" w:rsidR="002E68A3" w:rsidRPr="002E68A3" w:rsidRDefault="002E68A3" w:rsidP="002E68A3">
      <w:pPr>
        <w:spacing w:line="240" w:lineRule="auto"/>
        <w:contextualSpacing/>
      </w:pPr>
      <w:r w:rsidRPr="002E68A3">
        <w:t>2022-02-1</w:t>
      </w:r>
      <w:r w:rsidR="00DB44A0">
        <w:t>5</w:t>
      </w:r>
    </w:p>
    <w:p w14:paraId="6889229B" w14:textId="77777777" w:rsidR="002E68A3" w:rsidRDefault="002E68A3" w:rsidP="002E68A3">
      <w:pPr>
        <w:spacing w:line="240" w:lineRule="auto"/>
        <w:contextualSpacing/>
        <w:rPr>
          <w:b/>
          <w:bCs/>
        </w:rPr>
      </w:pPr>
    </w:p>
    <w:p w14:paraId="38F70E6A" w14:textId="46B0F5D4" w:rsidR="002E68A3" w:rsidRDefault="002E68A3" w:rsidP="00C230CA">
      <w:pPr>
        <w:spacing w:line="240" w:lineRule="auto"/>
        <w:contextualSpacing/>
        <w:jc w:val="center"/>
        <w:rPr>
          <w:b/>
          <w:bCs/>
        </w:rPr>
      </w:pPr>
      <w:r>
        <w:rPr>
          <w:b/>
          <w:bCs/>
        </w:rPr>
        <w:t xml:space="preserve">Final Project Proposal (version </w:t>
      </w:r>
      <w:r w:rsidR="00DB44A0">
        <w:rPr>
          <w:b/>
          <w:bCs/>
        </w:rPr>
        <w:t>2</w:t>
      </w:r>
      <w:r>
        <w:rPr>
          <w:b/>
          <w:bCs/>
        </w:rPr>
        <w:t>)</w:t>
      </w:r>
    </w:p>
    <w:p w14:paraId="57A50439" w14:textId="77777777" w:rsidR="002E68A3" w:rsidRDefault="002E68A3" w:rsidP="002E68A3">
      <w:pPr>
        <w:spacing w:line="240" w:lineRule="auto"/>
        <w:contextualSpacing/>
        <w:rPr>
          <w:b/>
          <w:bCs/>
        </w:rPr>
      </w:pPr>
    </w:p>
    <w:p w14:paraId="733F519B" w14:textId="2719F7C4" w:rsidR="001522D4" w:rsidRDefault="002E68A3" w:rsidP="002E68A3">
      <w:pPr>
        <w:spacing w:line="240" w:lineRule="auto"/>
        <w:contextualSpacing/>
        <w:rPr>
          <w:b/>
          <w:bCs/>
        </w:rPr>
      </w:pPr>
      <w:r w:rsidRPr="002E68A3">
        <w:rPr>
          <w:b/>
          <w:bCs/>
        </w:rPr>
        <w:t xml:space="preserve">Research </w:t>
      </w:r>
      <w:r w:rsidR="00C230CA">
        <w:rPr>
          <w:b/>
          <w:bCs/>
        </w:rPr>
        <w:t>Objective</w:t>
      </w:r>
    </w:p>
    <w:p w14:paraId="6AB2529F" w14:textId="77777777" w:rsidR="00957B7F" w:rsidRDefault="00957B7F" w:rsidP="00957B7F">
      <w:pPr>
        <w:spacing w:line="240" w:lineRule="auto"/>
        <w:contextualSpacing/>
        <w:jc w:val="both"/>
      </w:pPr>
      <w:r w:rsidRPr="00957B7F">
        <w:t xml:space="preserve">This research examines the efficacy of technical indicators and predictive modeling in optimizing a set of investment strategy for the S&amp;P 500. Specifically, this research makes comparison of the S&amp;P 500 2-year prior to and 2-year after the beginning of the global pandemic. </w:t>
      </w:r>
    </w:p>
    <w:p w14:paraId="059A6CE4" w14:textId="307A026F" w:rsidR="00957B7F" w:rsidRDefault="00957B7F" w:rsidP="00957B7F">
      <w:pPr>
        <w:spacing w:line="240" w:lineRule="auto"/>
        <w:contextualSpacing/>
        <w:jc w:val="both"/>
      </w:pPr>
      <w:r>
        <w:br/>
        <w:t>Below analogy drawing from a hypothetical experiment can illustrate the goal and design of this research study.</w:t>
      </w:r>
    </w:p>
    <w:p w14:paraId="1050088D" w14:textId="77777777" w:rsidR="00957B7F" w:rsidRDefault="00957B7F" w:rsidP="00957B7F">
      <w:pPr>
        <w:spacing w:line="240" w:lineRule="auto"/>
        <w:contextualSpacing/>
        <w:jc w:val="both"/>
      </w:pPr>
    </w:p>
    <w:p w14:paraId="096B1EAA" w14:textId="179549BF" w:rsidR="00957B7F" w:rsidRDefault="00957B7F" w:rsidP="00957B7F">
      <w:pPr>
        <w:spacing w:line="240" w:lineRule="auto"/>
        <w:contextualSpacing/>
        <w:jc w:val="both"/>
      </w:pPr>
      <w:r w:rsidRPr="00957B7F">
        <w:rPr>
          <w:u w:val="single"/>
        </w:rPr>
        <w:t>A/B testing:</w:t>
      </w:r>
      <w:r>
        <w:t xml:space="preserve"> Imagine we are conducting A/B testing for treating a disease (or enhancing physical performance). We have 500 patients. We have two treatment plans, i.e., RSI, MACD. This is a longitudinal study, and we have two study trials. First, we follow each patient for 2-year prior to the start of pandemic (Y2018, Y2019). Second, we follow them for 2-year after the pandemic began (Y2020, Y2021). At the end of each trial, we measure their performance (return of investment, ROI) based on the treatment plans. In addition, we can build classification model based on features generating from these treatment plans. We will evaluate the treatment plans by drawing conclusion from the data (based on ROI).</w:t>
      </w:r>
    </w:p>
    <w:p w14:paraId="4A27C7ED" w14:textId="77777777" w:rsidR="00957B7F" w:rsidRDefault="00957B7F" w:rsidP="00957B7F">
      <w:pPr>
        <w:spacing w:line="240" w:lineRule="auto"/>
        <w:contextualSpacing/>
      </w:pPr>
    </w:p>
    <w:p w14:paraId="04C1A43C" w14:textId="5E6E24A6" w:rsidR="002E68A3" w:rsidRPr="002E68A3" w:rsidRDefault="002E68A3" w:rsidP="002E68A3">
      <w:pPr>
        <w:spacing w:line="240" w:lineRule="auto"/>
        <w:contextualSpacing/>
        <w:rPr>
          <w:b/>
          <w:bCs/>
        </w:rPr>
      </w:pPr>
      <w:r w:rsidRPr="002E68A3">
        <w:rPr>
          <w:b/>
          <w:bCs/>
        </w:rPr>
        <w:t>Hypothes</w:t>
      </w:r>
      <w:r w:rsidR="00957B7F">
        <w:rPr>
          <w:b/>
          <w:bCs/>
        </w:rPr>
        <w:t>es</w:t>
      </w:r>
    </w:p>
    <w:p w14:paraId="2C854BC7" w14:textId="27E5F585" w:rsidR="00957B7F" w:rsidRDefault="00957B7F" w:rsidP="00957B7F">
      <w:pPr>
        <w:spacing w:line="240" w:lineRule="auto"/>
        <w:contextualSpacing/>
        <w:jc w:val="both"/>
      </w:pPr>
      <w:r>
        <w:t xml:space="preserve">1) </w:t>
      </w:r>
      <w:r w:rsidRPr="00957B7F">
        <w:rPr>
          <w:u w:val="single"/>
        </w:rPr>
        <w:t>Null hypothesis (H</w:t>
      </w:r>
      <w:r w:rsidRPr="00957B7F">
        <w:rPr>
          <w:u w:val="single"/>
          <w:vertAlign w:val="subscript"/>
        </w:rPr>
        <w:t>01</w:t>
      </w:r>
      <w:r w:rsidRPr="00957B7F">
        <w:rPr>
          <w:u w:val="single"/>
        </w:rPr>
        <w:t>):</w:t>
      </w:r>
      <w:r>
        <w:t xml:space="preserve"> all indicators make no significant difference in terms of return of investment (ROI), i.e., ROI is not significantly different from 0</w:t>
      </w:r>
    </w:p>
    <w:p w14:paraId="10B8DC86" w14:textId="77777777" w:rsidR="00957B7F" w:rsidRDefault="00957B7F" w:rsidP="00957B7F">
      <w:pPr>
        <w:spacing w:line="240" w:lineRule="auto"/>
        <w:contextualSpacing/>
        <w:jc w:val="both"/>
      </w:pPr>
      <w:r>
        <w:t xml:space="preserve">2) </w:t>
      </w:r>
      <w:r w:rsidRPr="00957B7F">
        <w:rPr>
          <w:u w:val="single"/>
        </w:rPr>
        <w:t>Null hypothesis (H</w:t>
      </w:r>
      <w:r w:rsidRPr="00957B7F">
        <w:rPr>
          <w:u w:val="single"/>
          <w:vertAlign w:val="subscript"/>
        </w:rPr>
        <w:t>02</w:t>
      </w:r>
      <w:r w:rsidRPr="00957B7F">
        <w:rPr>
          <w:u w:val="single"/>
        </w:rPr>
        <w:t>):</w:t>
      </w:r>
      <w:r>
        <w:t xml:space="preserve"> all indicators are statistically the same in terms of ROI</w:t>
      </w:r>
    </w:p>
    <w:p w14:paraId="1EF0C23F" w14:textId="331AAEC1" w:rsidR="00957B7F" w:rsidRDefault="00957B7F" w:rsidP="00957B7F">
      <w:pPr>
        <w:spacing w:line="240" w:lineRule="auto"/>
        <w:contextualSpacing/>
        <w:jc w:val="both"/>
      </w:pPr>
      <w:r>
        <w:t xml:space="preserve">3) </w:t>
      </w:r>
      <w:r w:rsidRPr="00957B7F">
        <w:rPr>
          <w:u w:val="single"/>
        </w:rPr>
        <w:t>Null hypothesis (H</w:t>
      </w:r>
      <w:r w:rsidRPr="00957B7F">
        <w:rPr>
          <w:u w:val="single"/>
          <w:vertAlign w:val="subscript"/>
        </w:rPr>
        <w:t>03</w:t>
      </w:r>
      <w:r w:rsidRPr="00957B7F">
        <w:rPr>
          <w:u w:val="single"/>
        </w:rPr>
        <w:t>):</w:t>
      </w:r>
      <w:r>
        <w:t xml:space="preserve"> there is no significant difference in terms of ROI (generated by the indicators) among sectors</w:t>
      </w:r>
    </w:p>
    <w:p w14:paraId="15589BE5" w14:textId="77777777" w:rsidR="00957B7F" w:rsidRDefault="00957B7F" w:rsidP="00957B7F">
      <w:pPr>
        <w:spacing w:line="240" w:lineRule="auto"/>
        <w:contextualSpacing/>
        <w:jc w:val="both"/>
      </w:pPr>
      <w:r>
        <w:t xml:space="preserve">4) </w:t>
      </w:r>
      <w:r w:rsidRPr="00957B7F">
        <w:rPr>
          <w:u w:val="single"/>
        </w:rPr>
        <w:t>Null hypothesis (H</w:t>
      </w:r>
      <w:r w:rsidRPr="00957B7F">
        <w:rPr>
          <w:u w:val="single"/>
          <w:vertAlign w:val="subscript"/>
        </w:rPr>
        <w:t>04</w:t>
      </w:r>
      <w:r w:rsidRPr="00957B7F">
        <w:rPr>
          <w:u w:val="single"/>
        </w:rPr>
        <w:t>):</w:t>
      </w:r>
      <w:r>
        <w:t xml:space="preserve"> there is no significant difference in terms of ROI (generated by the indicators) before and after the pandemic</w:t>
      </w:r>
    </w:p>
    <w:p w14:paraId="210DE8A6" w14:textId="46A2E680" w:rsidR="00832F42" w:rsidRDefault="00957B7F" w:rsidP="00957B7F">
      <w:pPr>
        <w:spacing w:line="240" w:lineRule="auto"/>
        <w:contextualSpacing/>
        <w:jc w:val="both"/>
      </w:pPr>
      <w:r>
        <w:t xml:space="preserve">5) </w:t>
      </w:r>
      <w:r w:rsidRPr="00957B7F">
        <w:rPr>
          <w:u w:val="single"/>
        </w:rPr>
        <w:t>Null hypothesis (H</w:t>
      </w:r>
      <w:r w:rsidRPr="00957B7F">
        <w:rPr>
          <w:u w:val="single"/>
          <w:vertAlign w:val="subscript"/>
        </w:rPr>
        <w:t>05</w:t>
      </w:r>
      <w:r w:rsidRPr="00957B7F">
        <w:rPr>
          <w:u w:val="single"/>
        </w:rPr>
        <w:t>):</w:t>
      </w:r>
      <w:r>
        <w:t xml:space="preserve"> a predictive model built from using the features generated by the technical indicators do not perform significantly better than traditional technical analysis, strategy</w:t>
      </w:r>
    </w:p>
    <w:p w14:paraId="7271A4B9" w14:textId="77777777" w:rsidR="00957B7F" w:rsidRDefault="00957B7F" w:rsidP="00957B7F">
      <w:pPr>
        <w:spacing w:line="240" w:lineRule="auto"/>
        <w:contextualSpacing/>
      </w:pPr>
    </w:p>
    <w:p w14:paraId="3E363CE6" w14:textId="2D5A2FD6" w:rsidR="00832F42" w:rsidRPr="002E68A3" w:rsidRDefault="00832F42" w:rsidP="002E68A3">
      <w:pPr>
        <w:spacing w:line="240" w:lineRule="auto"/>
        <w:contextualSpacing/>
        <w:rPr>
          <w:b/>
          <w:bCs/>
        </w:rPr>
      </w:pPr>
      <w:r>
        <w:rPr>
          <w:b/>
          <w:bCs/>
        </w:rPr>
        <w:t>Methodology</w:t>
      </w:r>
    </w:p>
    <w:p w14:paraId="5B0BD694" w14:textId="77777777" w:rsidR="00307437" w:rsidRDefault="00BD72C4" w:rsidP="00D96CA4">
      <w:pPr>
        <w:spacing w:line="240" w:lineRule="auto"/>
        <w:contextualSpacing/>
        <w:jc w:val="both"/>
      </w:pPr>
      <w:r>
        <w:t xml:space="preserve">We can </w:t>
      </w:r>
      <w:r w:rsidR="00D96CA4">
        <w:t>conduct this hypothetical study using</w:t>
      </w:r>
      <w:r>
        <w:t xml:space="preserve"> simulation </w:t>
      </w:r>
      <w:r w:rsidR="00D96CA4">
        <w:t>on</w:t>
      </w:r>
      <w:r>
        <w:t xml:space="preserve"> historical data of the S</w:t>
      </w:r>
      <w:r w:rsidR="00D96CA4">
        <w:t>&amp;</w:t>
      </w:r>
      <w:r>
        <w:t>P</w:t>
      </w:r>
      <w:r w:rsidR="00D96CA4">
        <w:t xml:space="preserve"> </w:t>
      </w:r>
      <w:r>
        <w:t xml:space="preserve">500. </w:t>
      </w:r>
      <w:r w:rsidR="00D96CA4">
        <w:t>In the first trial, we</w:t>
      </w:r>
      <w:r>
        <w:t xml:space="preserve"> begin the simulation of investing $10</w:t>
      </w:r>
      <w:r w:rsidR="00920D7E">
        <w:t>,</w:t>
      </w:r>
      <w:r>
        <w:t>00</w:t>
      </w:r>
      <w:r w:rsidR="00920D7E">
        <w:t>0</w:t>
      </w:r>
      <w:r>
        <w:t xml:space="preserve"> in January 201</w:t>
      </w:r>
      <w:r w:rsidR="00D96CA4">
        <w:t>8</w:t>
      </w:r>
      <w:r>
        <w:t xml:space="preserve"> for each </w:t>
      </w:r>
      <w:r w:rsidR="00D96CA4">
        <w:t>s</w:t>
      </w:r>
      <w:r>
        <w:t>tock. The trading decision (“entry”, “exit”) is based on the indicators</w:t>
      </w:r>
      <w:r w:rsidR="00D96CA4">
        <w:t xml:space="preserve"> (and different set of parameters)</w:t>
      </w:r>
      <w:r>
        <w:t xml:space="preserve">. </w:t>
      </w:r>
      <w:r w:rsidR="00D96CA4">
        <w:t xml:space="preserve">We will measure the ROI by the end of December 2019. </w:t>
      </w:r>
      <w:r w:rsidR="00307437">
        <w:t xml:space="preserve"> </w:t>
      </w:r>
      <w:r w:rsidR="00D96CA4">
        <w:t>Similarly for the second trial, we start investing</w:t>
      </w:r>
      <w:r w:rsidR="00307437">
        <w:t xml:space="preserve"> $10,000</w:t>
      </w:r>
      <w:r w:rsidR="00D96CA4">
        <w:t xml:space="preserve"> in January 2020 until December 2021, and then we will measure the ROI at the end.</w:t>
      </w:r>
      <w:r w:rsidR="00307437">
        <w:t xml:space="preserve"> </w:t>
      </w:r>
    </w:p>
    <w:p w14:paraId="11CE07D5" w14:textId="77777777" w:rsidR="00307437" w:rsidRDefault="00307437" w:rsidP="00D96CA4">
      <w:pPr>
        <w:spacing w:line="240" w:lineRule="auto"/>
        <w:contextualSpacing/>
        <w:jc w:val="both"/>
      </w:pPr>
    </w:p>
    <w:p w14:paraId="1C6FBC5C" w14:textId="3D7181F8" w:rsidR="00BD72C4" w:rsidRPr="00307437" w:rsidRDefault="00307437" w:rsidP="00D96CA4">
      <w:pPr>
        <w:spacing w:line="240" w:lineRule="auto"/>
        <w:contextualSpacing/>
        <w:jc w:val="both"/>
      </w:pPr>
      <w:r>
        <w:t>We will evaluate the efficacy of these technical indicators based on the performance of these 500 “subjects” in these two trials.</w:t>
      </w:r>
      <w:r w:rsidR="00D96CA4">
        <w:br/>
      </w:r>
      <w:r w:rsidR="00D96CA4">
        <w:br/>
      </w:r>
      <w:r w:rsidR="00942604">
        <w:rPr>
          <w:b/>
          <w:bCs/>
        </w:rPr>
        <w:t xml:space="preserve">Sample </w:t>
      </w:r>
      <w:r w:rsidR="00BD72C4" w:rsidRPr="002E68A3">
        <w:rPr>
          <w:b/>
          <w:bCs/>
        </w:rPr>
        <w:t>Data</w:t>
      </w:r>
    </w:p>
    <w:p w14:paraId="2E59C34D" w14:textId="47858C56" w:rsidR="00777EB8" w:rsidRDefault="00724574" w:rsidP="0063441C">
      <w:pPr>
        <w:spacing w:line="240" w:lineRule="auto"/>
        <w:contextualSpacing/>
      </w:pPr>
      <w:r>
        <w:t xml:space="preserve">This is open-source data, e.g., </w:t>
      </w:r>
      <w:proofErr w:type="spellStart"/>
      <w:r>
        <w:t>quantmod</w:t>
      </w:r>
      <w:proofErr w:type="spellEnd"/>
      <w:r>
        <w:t xml:space="preserve">. </w:t>
      </w:r>
      <w:r w:rsidR="0063441C">
        <w:t>Below is</w:t>
      </w:r>
      <w:r w:rsidR="00942604">
        <w:t xml:space="preserve"> a mock-up of </w:t>
      </w:r>
      <w:r w:rsidR="0063441C">
        <w:t>a</w:t>
      </w:r>
      <w:r w:rsidR="00942604">
        <w:t xml:space="preserve"> data frame </w:t>
      </w:r>
      <w:r>
        <w:t>for the experimental simulation</w:t>
      </w:r>
      <w:r w:rsidR="0063441C">
        <w:t>.</w:t>
      </w:r>
      <w:r w:rsidR="00942604">
        <w:br/>
      </w:r>
    </w:p>
    <w:tbl>
      <w:tblPr>
        <w:tblW w:w="11488" w:type="dxa"/>
        <w:tblLook w:val="04A0" w:firstRow="1" w:lastRow="0" w:firstColumn="1" w:lastColumn="0" w:noHBand="0" w:noVBand="1"/>
      </w:tblPr>
      <w:tblGrid>
        <w:gridCol w:w="917"/>
        <w:gridCol w:w="2627"/>
        <w:gridCol w:w="2627"/>
        <w:gridCol w:w="2627"/>
        <w:gridCol w:w="1345"/>
        <w:gridCol w:w="1345"/>
      </w:tblGrid>
      <w:tr w:rsidR="0063441C" w:rsidRPr="0063441C" w14:paraId="15562312" w14:textId="77777777" w:rsidTr="0063441C">
        <w:trPr>
          <w:trHeight w:val="261"/>
        </w:trPr>
        <w:tc>
          <w:tcPr>
            <w:tcW w:w="9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03A844" w14:textId="77777777" w:rsidR="0063441C" w:rsidRPr="0063441C" w:rsidRDefault="0063441C" w:rsidP="0063441C">
            <w:pPr>
              <w:spacing w:after="0" w:line="240" w:lineRule="auto"/>
              <w:rPr>
                <w:rFonts w:ascii="Arial Unicode MS" w:eastAsia="Times New Roman" w:hAnsi="Arial Unicode MS" w:cs="Calibri"/>
                <w:b/>
                <w:bCs/>
                <w:color w:val="000000"/>
                <w:sz w:val="20"/>
                <w:szCs w:val="20"/>
              </w:rPr>
            </w:pPr>
            <w:r w:rsidRPr="0063441C">
              <w:rPr>
                <w:rFonts w:ascii="Arial Unicode MS" w:eastAsia="Times New Roman" w:hAnsi="Arial Unicode MS" w:cs="Calibri"/>
                <w:b/>
                <w:bCs/>
                <w:color w:val="000000"/>
                <w:sz w:val="20"/>
                <w:szCs w:val="20"/>
              </w:rPr>
              <w:t>symbol</w:t>
            </w:r>
          </w:p>
        </w:tc>
        <w:tc>
          <w:tcPr>
            <w:tcW w:w="2627" w:type="dxa"/>
            <w:tcBorders>
              <w:top w:val="single" w:sz="4" w:space="0" w:color="auto"/>
              <w:left w:val="nil"/>
              <w:bottom w:val="single" w:sz="4" w:space="0" w:color="auto"/>
              <w:right w:val="single" w:sz="4" w:space="0" w:color="auto"/>
            </w:tcBorders>
            <w:shd w:val="clear" w:color="auto" w:fill="auto"/>
            <w:noWrap/>
            <w:vAlign w:val="bottom"/>
            <w:hideMark/>
          </w:tcPr>
          <w:p w14:paraId="525AFB04" w14:textId="77777777" w:rsidR="0063441C" w:rsidRPr="0063441C" w:rsidRDefault="0063441C" w:rsidP="0063441C">
            <w:pPr>
              <w:spacing w:after="0" w:line="240" w:lineRule="auto"/>
              <w:rPr>
                <w:rFonts w:ascii="Calibri" w:eastAsia="Times New Roman" w:hAnsi="Calibri" w:cs="Calibri"/>
                <w:b/>
                <w:bCs/>
                <w:color w:val="000000"/>
              </w:rPr>
            </w:pPr>
            <w:proofErr w:type="spellStart"/>
            <w:r w:rsidRPr="0063441C">
              <w:rPr>
                <w:rFonts w:ascii="Calibri" w:eastAsia="Times New Roman" w:hAnsi="Calibri" w:cs="Calibri"/>
                <w:b/>
                <w:bCs/>
                <w:color w:val="000000"/>
              </w:rPr>
              <w:t>company_name</w:t>
            </w:r>
            <w:proofErr w:type="spellEnd"/>
          </w:p>
        </w:tc>
        <w:tc>
          <w:tcPr>
            <w:tcW w:w="2627" w:type="dxa"/>
            <w:tcBorders>
              <w:top w:val="single" w:sz="4" w:space="0" w:color="auto"/>
              <w:left w:val="nil"/>
              <w:bottom w:val="single" w:sz="4" w:space="0" w:color="auto"/>
              <w:right w:val="single" w:sz="4" w:space="0" w:color="auto"/>
            </w:tcBorders>
            <w:shd w:val="clear" w:color="auto" w:fill="auto"/>
            <w:noWrap/>
            <w:vAlign w:val="bottom"/>
            <w:hideMark/>
          </w:tcPr>
          <w:p w14:paraId="075C98C8" w14:textId="77777777" w:rsidR="0063441C" w:rsidRPr="0063441C" w:rsidRDefault="0063441C" w:rsidP="0063441C">
            <w:pPr>
              <w:spacing w:after="0" w:line="240" w:lineRule="auto"/>
              <w:rPr>
                <w:rFonts w:ascii="Calibri" w:eastAsia="Times New Roman" w:hAnsi="Calibri" w:cs="Calibri"/>
                <w:b/>
                <w:bCs/>
                <w:color w:val="000000"/>
              </w:rPr>
            </w:pPr>
            <w:r w:rsidRPr="0063441C">
              <w:rPr>
                <w:rFonts w:ascii="Calibri" w:eastAsia="Times New Roman" w:hAnsi="Calibri" w:cs="Calibri"/>
                <w:b/>
                <w:bCs/>
                <w:color w:val="000000"/>
              </w:rPr>
              <w:t>sector</w:t>
            </w:r>
          </w:p>
        </w:tc>
        <w:tc>
          <w:tcPr>
            <w:tcW w:w="2627" w:type="dxa"/>
            <w:tcBorders>
              <w:top w:val="single" w:sz="4" w:space="0" w:color="auto"/>
              <w:left w:val="nil"/>
              <w:bottom w:val="single" w:sz="4" w:space="0" w:color="auto"/>
              <w:right w:val="single" w:sz="4" w:space="0" w:color="auto"/>
            </w:tcBorders>
            <w:shd w:val="clear" w:color="auto" w:fill="auto"/>
            <w:noWrap/>
            <w:vAlign w:val="bottom"/>
            <w:hideMark/>
          </w:tcPr>
          <w:p w14:paraId="065DD959" w14:textId="77777777" w:rsidR="0063441C" w:rsidRPr="0063441C" w:rsidRDefault="0063441C" w:rsidP="0063441C">
            <w:pPr>
              <w:spacing w:after="0" w:line="240" w:lineRule="auto"/>
              <w:rPr>
                <w:rFonts w:ascii="Calibri" w:eastAsia="Times New Roman" w:hAnsi="Calibri" w:cs="Calibri"/>
                <w:b/>
                <w:bCs/>
                <w:color w:val="000000"/>
              </w:rPr>
            </w:pPr>
            <w:r w:rsidRPr="0063441C">
              <w:rPr>
                <w:rFonts w:ascii="Calibri" w:eastAsia="Times New Roman" w:hAnsi="Calibri" w:cs="Calibri"/>
                <w:b/>
                <w:bCs/>
                <w:color w:val="000000"/>
              </w:rPr>
              <w:t>trial</w:t>
            </w:r>
          </w:p>
        </w:tc>
        <w:tc>
          <w:tcPr>
            <w:tcW w:w="1345" w:type="dxa"/>
            <w:tcBorders>
              <w:top w:val="single" w:sz="4" w:space="0" w:color="auto"/>
              <w:left w:val="nil"/>
              <w:bottom w:val="single" w:sz="4" w:space="0" w:color="auto"/>
              <w:right w:val="single" w:sz="4" w:space="0" w:color="auto"/>
            </w:tcBorders>
            <w:shd w:val="clear" w:color="auto" w:fill="auto"/>
            <w:noWrap/>
            <w:vAlign w:val="bottom"/>
            <w:hideMark/>
          </w:tcPr>
          <w:p w14:paraId="5967D0A5" w14:textId="77777777" w:rsidR="0063441C" w:rsidRPr="0063441C" w:rsidRDefault="0063441C" w:rsidP="0063441C">
            <w:pPr>
              <w:spacing w:after="0" w:line="240" w:lineRule="auto"/>
              <w:rPr>
                <w:rFonts w:ascii="Calibri" w:eastAsia="Times New Roman" w:hAnsi="Calibri" w:cs="Calibri"/>
                <w:b/>
                <w:bCs/>
                <w:color w:val="000000"/>
              </w:rPr>
            </w:pPr>
            <w:r w:rsidRPr="0063441C">
              <w:rPr>
                <w:rFonts w:ascii="Calibri" w:eastAsia="Times New Roman" w:hAnsi="Calibri" w:cs="Calibri"/>
                <w:b/>
                <w:bCs/>
                <w:color w:val="000000"/>
              </w:rPr>
              <w:t>RSI</w:t>
            </w:r>
          </w:p>
        </w:tc>
        <w:tc>
          <w:tcPr>
            <w:tcW w:w="1345" w:type="dxa"/>
            <w:tcBorders>
              <w:top w:val="single" w:sz="4" w:space="0" w:color="auto"/>
              <w:left w:val="nil"/>
              <w:bottom w:val="single" w:sz="4" w:space="0" w:color="auto"/>
              <w:right w:val="single" w:sz="4" w:space="0" w:color="auto"/>
            </w:tcBorders>
            <w:shd w:val="clear" w:color="auto" w:fill="auto"/>
            <w:noWrap/>
            <w:vAlign w:val="bottom"/>
            <w:hideMark/>
          </w:tcPr>
          <w:p w14:paraId="7EBC354F" w14:textId="77777777" w:rsidR="0063441C" w:rsidRPr="0063441C" w:rsidRDefault="0063441C" w:rsidP="0063441C">
            <w:pPr>
              <w:spacing w:after="0" w:line="240" w:lineRule="auto"/>
              <w:rPr>
                <w:rFonts w:ascii="Calibri" w:eastAsia="Times New Roman" w:hAnsi="Calibri" w:cs="Calibri"/>
                <w:b/>
                <w:bCs/>
                <w:color w:val="000000"/>
              </w:rPr>
            </w:pPr>
            <w:r w:rsidRPr="0063441C">
              <w:rPr>
                <w:rFonts w:ascii="Calibri" w:eastAsia="Times New Roman" w:hAnsi="Calibri" w:cs="Calibri"/>
                <w:b/>
                <w:bCs/>
                <w:color w:val="000000"/>
              </w:rPr>
              <w:t>MACD</w:t>
            </w:r>
          </w:p>
        </w:tc>
      </w:tr>
      <w:tr w:rsidR="0063441C" w:rsidRPr="0063441C" w14:paraId="4E0011E6" w14:textId="77777777" w:rsidTr="0063441C">
        <w:trPr>
          <w:trHeight w:val="261"/>
        </w:trPr>
        <w:tc>
          <w:tcPr>
            <w:tcW w:w="917" w:type="dxa"/>
            <w:tcBorders>
              <w:top w:val="nil"/>
              <w:left w:val="single" w:sz="4" w:space="0" w:color="auto"/>
              <w:bottom w:val="single" w:sz="4" w:space="0" w:color="auto"/>
              <w:right w:val="single" w:sz="4" w:space="0" w:color="auto"/>
            </w:tcBorders>
            <w:shd w:val="clear" w:color="auto" w:fill="auto"/>
            <w:noWrap/>
            <w:vAlign w:val="center"/>
            <w:hideMark/>
          </w:tcPr>
          <w:p w14:paraId="248C1752" w14:textId="77777777" w:rsidR="0063441C" w:rsidRPr="0063441C" w:rsidRDefault="0063441C" w:rsidP="0063441C">
            <w:pPr>
              <w:spacing w:after="0" w:line="240" w:lineRule="auto"/>
              <w:rPr>
                <w:rFonts w:ascii="Arial Unicode MS" w:eastAsia="Times New Roman" w:hAnsi="Arial Unicode MS" w:cs="Calibri"/>
                <w:color w:val="000000"/>
                <w:sz w:val="20"/>
                <w:szCs w:val="20"/>
              </w:rPr>
            </w:pPr>
            <w:r w:rsidRPr="0063441C">
              <w:rPr>
                <w:rFonts w:ascii="Arial Unicode MS" w:eastAsia="Times New Roman" w:hAnsi="Arial Unicode MS" w:cs="Calibri"/>
                <w:color w:val="000000"/>
                <w:sz w:val="20"/>
                <w:szCs w:val="20"/>
              </w:rPr>
              <w:t>A</w:t>
            </w:r>
          </w:p>
        </w:tc>
        <w:tc>
          <w:tcPr>
            <w:tcW w:w="2627" w:type="dxa"/>
            <w:tcBorders>
              <w:top w:val="nil"/>
              <w:left w:val="nil"/>
              <w:bottom w:val="single" w:sz="4" w:space="0" w:color="auto"/>
              <w:right w:val="single" w:sz="4" w:space="0" w:color="auto"/>
            </w:tcBorders>
            <w:shd w:val="clear" w:color="auto" w:fill="auto"/>
            <w:noWrap/>
            <w:vAlign w:val="bottom"/>
            <w:hideMark/>
          </w:tcPr>
          <w:p w14:paraId="2D677DF5" w14:textId="77777777" w:rsidR="0063441C" w:rsidRPr="0063441C" w:rsidRDefault="0063441C" w:rsidP="0063441C">
            <w:pPr>
              <w:spacing w:after="0" w:line="240" w:lineRule="auto"/>
              <w:rPr>
                <w:rFonts w:ascii="Calibri" w:eastAsia="Times New Roman" w:hAnsi="Calibri" w:cs="Calibri"/>
                <w:color w:val="000000"/>
              </w:rPr>
            </w:pPr>
            <w:r w:rsidRPr="0063441C">
              <w:rPr>
                <w:rFonts w:ascii="Calibri" w:eastAsia="Times New Roman" w:hAnsi="Calibri" w:cs="Calibri"/>
                <w:color w:val="000000"/>
              </w:rPr>
              <w:t>Agilent Technologies Inc</w:t>
            </w:r>
          </w:p>
        </w:tc>
        <w:tc>
          <w:tcPr>
            <w:tcW w:w="2627" w:type="dxa"/>
            <w:tcBorders>
              <w:top w:val="nil"/>
              <w:left w:val="nil"/>
              <w:bottom w:val="single" w:sz="4" w:space="0" w:color="auto"/>
              <w:right w:val="single" w:sz="4" w:space="0" w:color="auto"/>
            </w:tcBorders>
            <w:shd w:val="clear" w:color="auto" w:fill="auto"/>
            <w:noWrap/>
            <w:vAlign w:val="bottom"/>
            <w:hideMark/>
          </w:tcPr>
          <w:p w14:paraId="7657D952" w14:textId="77777777" w:rsidR="0063441C" w:rsidRPr="0063441C" w:rsidRDefault="0063441C" w:rsidP="0063441C">
            <w:pPr>
              <w:spacing w:after="0" w:line="240" w:lineRule="auto"/>
              <w:rPr>
                <w:rFonts w:ascii="Calibri" w:eastAsia="Times New Roman" w:hAnsi="Calibri" w:cs="Calibri"/>
                <w:color w:val="000000"/>
              </w:rPr>
            </w:pPr>
            <w:r w:rsidRPr="0063441C">
              <w:rPr>
                <w:rFonts w:ascii="Calibri" w:eastAsia="Times New Roman" w:hAnsi="Calibri" w:cs="Calibri"/>
                <w:color w:val="000000"/>
              </w:rPr>
              <w:t>Health Care</w:t>
            </w:r>
          </w:p>
        </w:tc>
        <w:tc>
          <w:tcPr>
            <w:tcW w:w="2627" w:type="dxa"/>
            <w:tcBorders>
              <w:top w:val="nil"/>
              <w:left w:val="nil"/>
              <w:bottom w:val="single" w:sz="4" w:space="0" w:color="auto"/>
              <w:right w:val="single" w:sz="4" w:space="0" w:color="auto"/>
            </w:tcBorders>
            <w:shd w:val="clear" w:color="auto" w:fill="auto"/>
            <w:noWrap/>
            <w:vAlign w:val="bottom"/>
            <w:hideMark/>
          </w:tcPr>
          <w:p w14:paraId="23391D45" w14:textId="77777777" w:rsidR="0063441C" w:rsidRPr="0063441C" w:rsidRDefault="0063441C" w:rsidP="0063441C">
            <w:pPr>
              <w:spacing w:after="0" w:line="240" w:lineRule="auto"/>
              <w:rPr>
                <w:rFonts w:ascii="Calibri" w:eastAsia="Times New Roman" w:hAnsi="Calibri" w:cs="Calibri"/>
                <w:color w:val="000000"/>
              </w:rPr>
            </w:pPr>
            <w:r w:rsidRPr="0063441C">
              <w:rPr>
                <w:rFonts w:ascii="Calibri" w:eastAsia="Times New Roman" w:hAnsi="Calibri" w:cs="Calibri"/>
                <w:color w:val="000000"/>
              </w:rPr>
              <w:t>pre-pandemic</w:t>
            </w:r>
          </w:p>
        </w:tc>
        <w:tc>
          <w:tcPr>
            <w:tcW w:w="1345" w:type="dxa"/>
            <w:tcBorders>
              <w:top w:val="nil"/>
              <w:left w:val="nil"/>
              <w:bottom w:val="single" w:sz="4" w:space="0" w:color="auto"/>
              <w:right w:val="single" w:sz="4" w:space="0" w:color="auto"/>
            </w:tcBorders>
            <w:shd w:val="clear" w:color="auto" w:fill="auto"/>
            <w:noWrap/>
            <w:vAlign w:val="bottom"/>
            <w:hideMark/>
          </w:tcPr>
          <w:p w14:paraId="6124AAEB" w14:textId="77777777" w:rsidR="0063441C" w:rsidRPr="0063441C" w:rsidRDefault="0063441C" w:rsidP="0063441C">
            <w:pPr>
              <w:spacing w:after="0" w:line="240" w:lineRule="auto"/>
              <w:jc w:val="right"/>
              <w:rPr>
                <w:rFonts w:ascii="Calibri" w:eastAsia="Times New Roman" w:hAnsi="Calibri" w:cs="Calibri"/>
                <w:color w:val="000000"/>
              </w:rPr>
            </w:pPr>
            <w:r w:rsidRPr="0063441C">
              <w:rPr>
                <w:rFonts w:ascii="Calibri" w:eastAsia="Times New Roman" w:hAnsi="Calibri" w:cs="Calibri"/>
                <w:color w:val="000000"/>
              </w:rPr>
              <w:t xml:space="preserve">$3,000 </w:t>
            </w:r>
          </w:p>
        </w:tc>
        <w:tc>
          <w:tcPr>
            <w:tcW w:w="1345" w:type="dxa"/>
            <w:tcBorders>
              <w:top w:val="nil"/>
              <w:left w:val="nil"/>
              <w:bottom w:val="single" w:sz="4" w:space="0" w:color="auto"/>
              <w:right w:val="single" w:sz="4" w:space="0" w:color="auto"/>
            </w:tcBorders>
            <w:shd w:val="clear" w:color="auto" w:fill="auto"/>
            <w:noWrap/>
            <w:vAlign w:val="bottom"/>
            <w:hideMark/>
          </w:tcPr>
          <w:p w14:paraId="56BDE4D1" w14:textId="77777777" w:rsidR="0063441C" w:rsidRPr="0063441C" w:rsidRDefault="0063441C" w:rsidP="0063441C">
            <w:pPr>
              <w:spacing w:after="0" w:line="240" w:lineRule="auto"/>
              <w:jc w:val="right"/>
              <w:rPr>
                <w:rFonts w:ascii="Calibri" w:eastAsia="Times New Roman" w:hAnsi="Calibri" w:cs="Calibri"/>
                <w:color w:val="000000"/>
              </w:rPr>
            </w:pPr>
            <w:r w:rsidRPr="0063441C">
              <w:rPr>
                <w:rFonts w:ascii="Calibri" w:eastAsia="Times New Roman" w:hAnsi="Calibri" w:cs="Calibri"/>
                <w:color w:val="000000"/>
              </w:rPr>
              <w:t xml:space="preserve">$2,000 </w:t>
            </w:r>
          </w:p>
        </w:tc>
      </w:tr>
      <w:tr w:rsidR="0063441C" w:rsidRPr="0063441C" w14:paraId="72E2AD56" w14:textId="77777777" w:rsidTr="0063441C">
        <w:trPr>
          <w:trHeight w:val="261"/>
        </w:trPr>
        <w:tc>
          <w:tcPr>
            <w:tcW w:w="917" w:type="dxa"/>
            <w:tcBorders>
              <w:top w:val="nil"/>
              <w:left w:val="single" w:sz="4" w:space="0" w:color="auto"/>
              <w:bottom w:val="single" w:sz="4" w:space="0" w:color="auto"/>
              <w:right w:val="single" w:sz="4" w:space="0" w:color="auto"/>
            </w:tcBorders>
            <w:shd w:val="clear" w:color="auto" w:fill="auto"/>
            <w:noWrap/>
            <w:vAlign w:val="center"/>
            <w:hideMark/>
          </w:tcPr>
          <w:p w14:paraId="73BB7493" w14:textId="77777777" w:rsidR="0063441C" w:rsidRPr="0063441C" w:rsidRDefault="0063441C" w:rsidP="0063441C">
            <w:pPr>
              <w:spacing w:after="0" w:line="240" w:lineRule="auto"/>
              <w:rPr>
                <w:rFonts w:ascii="Arial Unicode MS" w:eastAsia="Times New Roman" w:hAnsi="Arial Unicode MS" w:cs="Calibri"/>
                <w:color w:val="000000"/>
                <w:sz w:val="20"/>
                <w:szCs w:val="20"/>
              </w:rPr>
            </w:pPr>
            <w:r w:rsidRPr="0063441C">
              <w:rPr>
                <w:rFonts w:ascii="Arial Unicode MS" w:eastAsia="Times New Roman" w:hAnsi="Arial Unicode MS" w:cs="Calibri"/>
                <w:color w:val="000000"/>
                <w:sz w:val="20"/>
                <w:szCs w:val="20"/>
              </w:rPr>
              <w:t>AAL</w:t>
            </w:r>
          </w:p>
        </w:tc>
        <w:tc>
          <w:tcPr>
            <w:tcW w:w="2627" w:type="dxa"/>
            <w:tcBorders>
              <w:top w:val="nil"/>
              <w:left w:val="nil"/>
              <w:bottom w:val="single" w:sz="4" w:space="0" w:color="auto"/>
              <w:right w:val="single" w:sz="4" w:space="0" w:color="auto"/>
            </w:tcBorders>
            <w:shd w:val="clear" w:color="auto" w:fill="auto"/>
            <w:noWrap/>
            <w:vAlign w:val="bottom"/>
            <w:hideMark/>
          </w:tcPr>
          <w:p w14:paraId="79742B4D" w14:textId="77777777" w:rsidR="0063441C" w:rsidRPr="0063441C" w:rsidRDefault="0063441C" w:rsidP="0063441C">
            <w:pPr>
              <w:spacing w:after="0" w:line="240" w:lineRule="auto"/>
              <w:rPr>
                <w:rFonts w:ascii="Calibri" w:eastAsia="Times New Roman" w:hAnsi="Calibri" w:cs="Calibri"/>
                <w:color w:val="000000"/>
              </w:rPr>
            </w:pPr>
            <w:r w:rsidRPr="0063441C">
              <w:rPr>
                <w:rFonts w:ascii="Calibri" w:eastAsia="Times New Roman" w:hAnsi="Calibri" w:cs="Calibri"/>
                <w:color w:val="000000"/>
              </w:rPr>
              <w:t>American Airlines Group</w:t>
            </w:r>
          </w:p>
        </w:tc>
        <w:tc>
          <w:tcPr>
            <w:tcW w:w="2627" w:type="dxa"/>
            <w:tcBorders>
              <w:top w:val="nil"/>
              <w:left w:val="nil"/>
              <w:bottom w:val="single" w:sz="4" w:space="0" w:color="auto"/>
              <w:right w:val="single" w:sz="4" w:space="0" w:color="auto"/>
            </w:tcBorders>
            <w:shd w:val="clear" w:color="auto" w:fill="auto"/>
            <w:noWrap/>
            <w:vAlign w:val="bottom"/>
            <w:hideMark/>
          </w:tcPr>
          <w:p w14:paraId="78AE2B92" w14:textId="77777777" w:rsidR="0063441C" w:rsidRPr="0063441C" w:rsidRDefault="0063441C" w:rsidP="0063441C">
            <w:pPr>
              <w:spacing w:after="0" w:line="240" w:lineRule="auto"/>
              <w:rPr>
                <w:rFonts w:ascii="Calibri" w:eastAsia="Times New Roman" w:hAnsi="Calibri" w:cs="Calibri"/>
                <w:color w:val="000000"/>
              </w:rPr>
            </w:pPr>
            <w:r w:rsidRPr="0063441C">
              <w:rPr>
                <w:rFonts w:ascii="Calibri" w:eastAsia="Times New Roman" w:hAnsi="Calibri" w:cs="Calibri"/>
                <w:color w:val="000000"/>
              </w:rPr>
              <w:t>Industrials</w:t>
            </w:r>
          </w:p>
        </w:tc>
        <w:tc>
          <w:tcPr>
            <w:tcW w:w="2627" w:type="dxa"/>
            <w:tcBorders>
              <w:top w:val="nil"/>
              <w:left w:val="nil"/>
              <w:bottom w:val="single" w:sz="4" w:space="0" w:color="auto"/>
              <w:right w:val="single" w:sz="4" w:space="0" w:color="auto"/>
            </w:tcBorders>
            <w:shd w:val="clear" w:color="auto" w:fill="auto"/>
            <w:noWrap/>
            <w:vAlign w:val="bottom"/>
            <w:hideMark/>
          </w:tcPr>
          <w:p w14:paraId="4CCA70F5" w14:textId="77777777" w:rsidR="0063441C" w:rsidRPr="0063441C" w:rsidRDefault="0063441C" w:rsidP="0063441C">
            <w:pPr>
              <w:spacing w:after="0" w:line="240" w:lineRule="auto"/>
              <w:rPr>
                <w:rFonts w:ascii="Calibri" w:eastAsia="Times New Roman" w:hAnsi="Calibri" w:cs="Calibri"/>
                <w:color w:val="000000"/>
              </w:rPr>
            </w:pPr>
            <w:r w:rsidRPr="0063441C">
              <w:rPr>
                <w:rFonts w:ascii="Calibri" w:eastAsia="Times New Roman" w:hAnsi="Calibri" w:cs="Calibri"/>
                <w:color w:val="000000"/>
              </w:rPr>
              <w:t>pre-pandemic</w:t>
            </w:r>
          </w:p>
        </w:tc>
        <w:tc>
          <w:tcPr>
            <w:tcW w:w="1345" w:type="dxa"/>
            <w:tcBorders>
              <w:top w:val="nil"/>
              <w:left w:val="nil"/>
              <w:bottom w:val="single" w:sz="4" w:space="0" w:color="auto"/>
              <w:right w:val="single" w:sz="4" w:space="0" w:color="auto"/>
            </w:tcBorders>
            <w:shd w:val="clear" w:color="auto" w:fill="auto"/>
            <w:noWrap/>
            <w:vAlign w:val="bottom"/>
            <w:hideMark/>
          </w:tcPr>
          <w:p w14:paraId="0D5C36A8" w14:textId="77777777" w:rsidR="0063441C" w:rsidRPr="0063441C" w:rsidRDefault="0063441C" w:rsidP="0063441C">
            <w:pPr>
              <w:spacing w:after="0" w:line="240" w:lineRule="auto"/>
              <w:jc w:val="right"/>
              <w:rPr>
                <w:rFonts w:ascii="Calibri" w:eastAsia="Times New Roman" w:hAnsi="Calibri" w:cs="Calibri"/>
                <w:color w:val="000000"/>
              </w:rPr>
            </w:pPr>
            <w:r w:rsidRPr="0063441C">
              <w:rPr>
                <w:rFonts w:ascii="Calibri" w:eastAsia="Times New Roman" w:hAnsi="Calibri" w:cs="Calibri"/>
                <w:color w:val="000000"/>
              </w:rPr>
              <w:t xml:space="preserve">$1,000 </w:t>
            </w:r>
          </w:p>
        </w:tc>
        <w:tc>
          <w:tcPr>
            <w:tcW w:w="1345" w:type="dxa"/>
            <w:tcBorders>
              <w:top w:val="nil"/>
              <w:left w:val="nil"/>
              <w:bottom w:val="single" w:sz="4" w:space="0" w:color="auto"/>
              <w:right w:val="single" w:sz="4" w:space="0" w:color="auto"/>
            </w:tcBorders>
            <w:shd w:val="clear" w:color="auto" w:fill="auto"/>
            <w:noWrap/>
            <w:vAlign w:val="bottom"/>
            <w:hideMark/>
          </w:tcPr>
          <w:p w14:paraId="25A981BB" w14:textId="77777777" w:rsidR="0063441C" w:rsidRPr="0063441C" w:rsidRDefault="0063441C" w:rsidP="0063441C">
            <w:pPr>
              <w:spacing w:after="0" w:line="240" w:lineRule="auto"/>
              <w:jc w:val="right"/>
              <w:rPr>
                <w:rFonts w:ascii="Calibri" w:eastAsia="Times New Roman" w:hAnsi="Calibri" w:cs="Calibri"/>
                <w:color w:val="000000"/>
              </w:rPr>
            </w:pPr>
            <w:r w:rsidRPr="0063441C">
              <w:rPr>
                <w:rFonts w:ascii="Calibri" w:eastAsia="Times New Roman" w:hAnsi="Calibri" w:cs="Calibri"/>
                <w:color w:val="000000"/>
              </w:rPr>
              <w:t xml:space="preserve">$3,300 </w:t>
            </w:r>
          </w:p>
        </w:tc>
      </w:tr>
      <w:tr w:rsidR="0063441C" w:rsidRPr="0063441C" w14:paraId="545B48CA" w14:textId="77777777" w:rsidTr="0063441C">
        <w:trPr>
          <w:trHeight w:val="261"/>
        </w:trPr>
        <w:tc>
          <w:tcPr>
            <w:tcW w:w="917" w:type="dxa"/>
            <w:tcBorders>
              <w:top w:val="nil"/>
              <w:left w:val="single" w:sz="4" w:space="0" w:color="auto"/>
              <w:bottom w:val="single" w:sz="4" w:space="0" w:color="auto"/>
              <w:right w:val="single" w:sz="4" w:space="0" w:color="auto"/>
            </w:tcBorders>
            <w:shd w:val="clear" w:color="auto" w:fill="auto"/>
            <w:noWrap/>
            <w:vAlign w:val="center"/>
            <w:hideMark/>
          </w:tcPr>
          <w:p w14:paraId="7D20A43D" w14:textId="77777777" w:rsidR="0063441C" w:rsidRPr="0063441C" w:rsidRDefault="0063441C" w:rsidP="0063441C">
            <w:pPr>
              <w:spacing w:after="0" w:line="240" w:lineRule="auto"/>
              <w:rPr>
                <w:rFonts w:ascii="Arial Unicode MS" w:eastAsia="Times New Roman" w:hAnsi="Arial Unicode MS" w:cs="Calibri"/>
                <w:color w:val="000000"/>
                <w:sz w:val="20"/>
                <w:szCs w:val="20"/>
              </w:rPr>
            </w:pPr>
            <w:r w:rsidRPr="0063441C">
              <w:rPr>
                <w:rFonts w:ascii="Arial Unicode MS" w:eastAsia="Times New Roman" w:hAnsi="Arial Unicode MS" w:cs="Calibri"/>
                <w:color w:val="000000"/>
                <w:sz w:val="20"/>
                <w:szCs w:val="20"/>
              </w:rPr>
              <w:t>AAP</w:t>
            </w:r>
          </w:p>
        </w:tc>
        <w:tc>
          <w:tcPr>
            <w:tcW w:w="2627" w:type="dxa"/>
            <w:tcBorders>
              <w:top w:val="nil"/>
              <w:left w:val="nil"/>
              <w:bottom w:val="single" w:sz="4" w:space="0" w:color="auto"/>
              <w:right w:val="single" w:sz="4" w:space="0" w:color="auto"/>
            </w:tcBorders>
            <w:shd w:val="clear" w:color="auto" w:fill="auto"/>
            <w:noWrap/>
            <w:vAlign w:val="bottom"/>
            <w:hideMark/>
          </w:tcPr>
          <w:p w14:paraId="6849BCDB" w14:textId="77777777" w:rsidR="0063441C" w:rsidRPr="0063441C" w:rsidRDefault="0063441C" w:rsidP="0063441C">
            <w:pPr>
              <w:spacing w:after="0" w:line="240" w:lineRule="auto"/>
              <w:rPr>
                <w:rFonts w:ascii="Calibri" w:eastAsia="Times New Roman" w:hAnsi="Calibri" w:cs="Calibri"/>
                <w:color w:val="000000"/>
              </w:rPr>
            </w:pPr>
            <w:r w:rsidRPr="0063441C">
              <w:rPr>
                <w:rFonts w:ascii="Calibri" w:eastAsia="Times New Roman" w:hAnsi="Calibri" w:cs="Calibri"/>
                <w:color w:val="000000"/>
              </w:rPr>
              <w:t>Advance Auto Parts</w:t>
            </w:r>
          </w:p>
        </w:tc>
        <w:tc>
          <w:tcPr>
            <w:tcW w:w="2627" w:type="dxa"/>
            <w:tcBorders>
              <w:top w:val="nil"/>
              <w:left w:val="nil"/>
              <w:bottom w:val="single" w:sz="4" w:space="0" w:color="auto"/>
              <w:right w:val="single" w:sz="4" w:space="0" w:color="auto"/>
            </w:tcBorders>
            <w:shd w:val="clear" w:color="auto" w:fill="auto"/>
            <w:noWrap/>
            <w:vAlign w:val="bottom"/>
            <w:hideMark/>
          </w:tcPr>
          <w:p w14:paraId="6FDF11C5" w14:textId="77777777" w:rsidR="0063441C" w:rsidRPr="0063441C" w:rsidRDefault="0063441C" w:rsidP="0063441C">
            <w:pPr>
              <w:spacing w:after="0" w:line="240" w:lineRule="auto"/>
              <w:rPr>
                <w:rFonts w:ascii="Calibri" w:eastAsia="Times New Roman" w:hAnsi="Calibri" w:cs="Calibri"/>
                <w:color w:val="000000"/>
              </w:rPr>
            </w:pPr>
            <w:r w:rsidRPr="0063441C">
              <w:rPr>
                <w:rFonts w:ascii="Calibri" w:eastAsia="Times New Roman" w:hAnsi="Calibri" w:cs="Calibri"/>
                <w:color w:val="000000"/>
              </w:rPr>
              <w:t>Consumer Discretionary</w:t>
            </w:r>
          </w:p>
        </w:tc>
        <w:tc>
          <w:tcPr>
            <w:tcW w:w="2627" w:type="dxa"/>
            <w:tcBorders>
              <w:top w:val="nil"/>
              <w:left w:val="nil"/>
              <w:bottom w:val="single" w:sz="4" w:space="0" w:color="auto"/>
              <w:right w:val="single" w:sz="4" w:space="0" w:color="auto"/>
            </w:tcBorders>
            <w:shd w:val="clear" w:color="auto" w:fill="auto"/>
            <w:noWrap/>
            <w:vAlign w:val="bottom"/>
            <w:hideMark/>
          </w:tcPr>
          <w:p w14:paraId="5BB9A834" w14:textId="77777777" w:rsidR="0063441C" w:rsidRPr="0063441C" w:rsidRDefault="0063441C" w:rsidP="0063441C">
            <w:pPr>
              <w:spacing w:after="0" w:line="240" w:lineRule="auto"/>
              <w:rPr>
                <w:rFonts w:ascii="Calibri" w:eastAsia="Times New Roman" w:hAnsi="Calibri" w:cs="Calibri"/>
                <w:color w:val="000000"/>
              </w:rPr>
            </w:pPr>
            <w:r w:rsidRPr="0063441C">
              <w:rPr>
                <w:rFonts w:ascii="Calibri" w:eastAsia="Times New Roman" w:hAnsi="Calibri" w:cs="Calibri"/>
                <w:color w:val="000000"/>
              </w:rPr>
              <w:t>pre-pandemic</w:t>
            </w:r>
          </w:p>
        </w:tc>
        <w:tc>
          <w:tcPr>
            <w:tcW w:w="1345" w:type="dxa"/>
            <w:tcBorders>
              <w:top w:val="nil"/>
              <w:left w:val="nil"/>
              <w:bottom w:val="single" w:sz="4" w:space="0" w:color="auto"/>
              <w:right w:val="single" w:sz="4" w:space="0" w:color="auto"/>
            </w:tcBorders>
            <w:shd w:val="clear" w:color="auto" w:fill="auto"/>
            <w:noWrap/>
            <w:vAlign w:val="bottom"/>
            <w:hideMark/>
          </w:tcPr>
          <w:p w14:paraId="7C76B39F" w14:textId="77777777" w:rsidR="0063441C" w:rsidRPr="0063441C" w:rsidRDefault="0063441C" w:rsidP="0063441C">
            <w:pPr>
              <w:spacing w:after="0" w:line="240" w:lineRule="auto"/>
              <w:jc w:val="right"/>
              <w:rPr>
                <w:rFonts w:ascii="Calibri" w:eastAsia="Times New Roman" w:hAnsi="Calibri" w:cs="Calibri"/>
                <w:color w:val="000000"/>
              </w:rPr>
            </w:pPr>
            <w:r w:rsidRPr="0063441C">
              <w:rPr>
                <w:rFonts w:ascii="Calibri" w:eastAsia="Times New Roman" w:hAnsi="Calibri" w:cs="Calibri"/>
                <w:color w:val="FF0000"/>
              </w:rPr>
              <w:t>($500)</w:t>
            </w:r>
          </w:p>
        </w:tc>
        <w:tc>
          <w:tcPr>
            <w:tcW w:w="1345" w:type="dxa"/>
            <w:tcBorders>
              <w:top w:val="nil"/>
              <w:left w:val="nil"/>
              <w:bottom w:val="single" w:sz="4" w:space="0" w:color="auto"/>
              <w:right w:val="single" w:sz="4" w:space="0" w:color="auto"/>
            </w:tcBorders>
            <w:shd w:val="clear" w:color="auto" w:fill="auto"/>
            <w:noWrap/>
            <w:vAlign w:val="bottom"/>
            <w:hideMark/>
          </w:tcPr>
          <w:p w14:paraId="70D5C7B4" w14:textId="77777777" w:rsidR="0063441C" w:rsidRPr="0063441C" w:rsidRDefault="0063441C" w:rsidP="0063441C">
            <w:pPr>
              <w:spacing w:after="0" w:line="240" w:lineRule="auto"/>
              <w:jc w:val="right"/>
              <w:rPr>
                <w:rFonts w:ascii="Calibri" w:eastAsia="Times New Roman" w:hAnsi="Calibri" w:cs="Calibri"/>
                <w:color w:val="000000"/>
              </w:rPr>
            </w:pPr>
            <w:r w:rsidRPr="0063441C">
              <w:rPr>
                <w:rFonts w:ascii="Calibri" w:eastAsia="Times New Roman" w:hAnsi="Calibri" w:cs="Calibri"/>
                <w:color w:val="FF0000"/>
              </w:rPr>
              <w:t>($700)</w:t>
            </w:r>
          </w:p>
        </w:tc>
      </w:tr>
      <w:tr w:rsidR="0063441C" w:rsidRPr="0063441C" w14:paraId="7A1A49B8" w14:textId="77777777" w:rsidTr="0063441C">
        <w:trPr>
          <w:trHeight w:val="261"/>
        </w:trPr>
        <w:tc>
          <w:tcPr>
            <w:tcW w:w="917" w:type="dxa"/>
            <w:tcBorders>
              <w:top w:val="nil"/>
              <w:left w:val="single" w:sz="4" w:space="0" w:color="auto"/>
              <w:bottom w:val="single" w:sz="4" w:space="0" w:color="auto"/>
              <w:right w:val="single" w:sz="4" w:space="0" w:color="auto"/>
            </w:tcBorders>
            <w:shd w:val="clear" w:color="auto" w:fill="auto"/>
            <w:noWrap/>
            <w:vAlign w:val="center"/>
            <w:hideMark/>
          </w:tcPr>
          <w:p w14:paraId="4D0445B9" w14:textId="77777777" w:rsidR="0063441C" w:rsidRPr="0063441C" w:rsidRDefault="0063441C" w:rsidP="0063441C">
            <w:pPr>
              <w:spacing w:after="0" w:line="240" w:lineRule="auto"/>
              <w:rPr>
                <w:rFonts w:ascii="Arial Unicode MS" w:eastAsia="Times New Roman" w:hAnsi="Arial Unicode MS" w:cs="Calibri"/>
                <w:color w:val="000000"/>
                <w:sz w:val="20"/>
                <w:szCs w:val="20"/>
              </w:rPr>
            </w:pPr>
            <w:r w:rsidRPr="0063441C">
              <w:rPr>
                <w:rFonts w:ascii="Arial Unicode MS" w:eastAsia="Times New Roman" w:hAnsi="Arial Unicode MS" w:cs="Calibri"/>
                <w:color w:val="000000"/>
                <w:sz w:val="20"/>
                <w:szCs w:val="20"/>
              </w:rPr>
              <w:t>AAPL</w:t>
            </w:r>
          </w:p>
        </w:tc>
        <w:tc>
          <w:tcPr>
            <w:tcW w:w="2627" w:type="dxa"/>
            <w:tcBorders>
              <w:top w:val="nil"/>
              <w:left w:val="nil"/>
              <w:bottom w:val="single" w:sz="4" w:space="0" w:color="auto"/>
              <w:right w:val="single" w:sz="4" w:space="0" w:color="auto"/>
            </w:tcBorders>
            <w:shd w:val="clear" w:color="auto" w:fill="auto"/>
            <w:noWrap/>
            <w:vAlign w:val="bottom"/>
            <w:hideMark/>
          </w:tcPr>
          <w:p w14:paraId="37F3A9F7" w14:textId="77777777" w:rsidR="0063441C" w:rsidRPr="0063441C" w:rsidRDefault="0063441C" w:rsidP="0063441C">
            <w:pPr>
              <w:spacing w:after="0" w:line="240" w:lineRule="auto"/>
              <w:rPr>
                <w:rFonts w:ascii="Calibri" w:eastAsia="Times New Roman" w:hAnsi="Calibri" w:cs="Calibri"/>
                <w:color w:val="000000"/>
              </w:rPr>
            </w:pPr>
            <w:r w:rsidRPr="0063441C">
              <w:rPr>
                <w:rFonts w:ascii="Calibri" w:eastAsia="Times New Roman" w:hAnsi="Calibri" w:cs="Calibri"/>
                <w:color w:val="000000"/>
              </w:rPr>
              <w:t>Apple Inc.</w:t>
            </w:r>
          </w:p>
        </w:tc>
        <w:tc>
          <w:tcPr>
            <w:tcW w:w="2627" w:type="dxa"/>
            <w:tcBorders>
              <w:top w:val="nil"/>
              <w:left w:val="nil"/>
              <w:bottom w:val="single" w:sz="4" w:space="0" w:color="auto"/>
              <w:right w:val="single" w:sz="4" w:space="0" w:color="auto"/>
            </w:tcBorders>
            <w:shd w:val="clear" w:color="auto" w:fill="auto"/>
            <w:noWrap/>
            <w:vAlign w:val="bottom"/>
            <w:hideMark/>
          </w:tcPr>
          <w:p w14:paraId="19CC47D1" w14:textId="77777777" w:rsidR="0063441C" w:rsidRPr="0063441C" w:rsidRDefault="0063441C" w:rsidP="0063441C">
            <w:pPr>
              <w:spacing w:after="0" w:line="240" w:lineRule="auto"/>
              <w:rPr>
                <w:rFonts w:ascii="Calibri" w:eastAsia="Times New Roman" w:hAnsi="Calibri" w:cs="Calibri"/>
                <w:color w:val="000000"/>
              </w:rPr>
            </w:pPr>
            <w:r w:rsidRPr="0063441C">
              <w:rPr>
                <w:rFonts w:ascii="Calibri" w:eastAsia="Times New Roman" w:hAnsi="Calibri" w:cs="Calibri"/>
                <w:color w:val="000000"/>
              </w:rPr>
              <w:t>Information Technology</w:t>
            </w:r>
          </w:p>
        </w:tc>
        <w:tc>
          <w:tcPr>
            <w:tcW w:w="2627" w:type="dxa"/>
            <w:tcBorders>
              <w:top w:val="nil"/>
              <w:left w:val="nil"/>
              <w:bottom w:val="single" w:sz="4" w:space="0" w:color="auto"/>
              <w:right w:val="single" w:sz="4" w:space="0" w:color="auto"/>
            </w:tcBorders>
            <w:shd w:val="clear" w:color="auto" w:fill="auto"/>
            <w:noWrap/>
            <w:vAlign w:val="bottom"/>
            <w:hideMark/>
          </w:tcPr>
          <w:p w14:paraId="4CEBE3A8" w14:textId="77777777" w:rsidR="0063441C" w:rsidRPr="0063441C" w:rsidRDefault="0063441C" w:rsidP="0063441C">
            <w:pPr>
              <w:spacing w:after="0" w:line="240" w:lineRule="auto"/>
              <w:rPr>
                <w:rFonts w:ascii="Calibri" w:eastAsia="Times New Roman" w:hAnsi="Calibri" w:cs="Calibri"/>
                <w:color w:val="000000"/>
              </w:rPr>
            </w:pPr>
            <w:r w:rsidRPr="0063441C">
              <w:rPr>
                <w:rFonts w:ascii="Calibri" w:eastAsia="Times New Roman" w:hAnsi="Calibri" w:cs="Calibri"/>
                <w:color w:val="000000"/>
              </w:rPr>
              <w:t>pre-pandemic</w:t>
            </w:r>
          </w:p>
        </w:tc>
        <w:tc>
          <w:tcPr>
            <w:tcW w:w="1345" w:type="dxa"/>
            <w:tcBorders>
              <w:top w:val="nil"/>
              <w:left w:val="nil"/>
              <w:bottom w:val="single" w:sz="4" w:space="0" w:color="auto"/>
              <w:right w:val="single" w:sz="4" w:space="0" w:color="auto"/>
            </w:tcBorders>
            <w:shd w:val="clear" w:color="auto" w:fill="auto"/>
            <w:noWrap/>
            <w:vAlign w:val="bottom"/>
            <w:hideMark/>
          </w:tcPr>
          <w:p w14:paraId="10898FDB" w14:textId="77777777" w:rsidR="0063441C" w:rsidRPr="0063441C" w:rsidRDefault="0063441C" w:rsidP="0063441C">
            <w:pPr>
              <w:spacing w:after="0" w:line="240" w:lineRule="auto"/>
              <w:jc w:val="right"/>
              <w:rPr>
                <w:rFonts w:ascii="Calibri" w:eastAsia="Times New Roman" w:hAnsi="Calibri" w:cs="Calibri"/>
                <w:color w:val="000000"/>
              </w:rPr>
            </w:pPr>
            <w:r w:rsidRPr="0063441C">
              <w:rPr>
                <w:rFonts w:ascii="Calibri" w:eastAsia="Times New Roman" w:hAnsi="Calibri" w:cs="Calibri"/>
                <w:color w:val="000000"/>
              </w:rPr>
              <w:t xml:space="preserve">$2,500 </w:t>
            </w:r>
          </w:p>
        </w:tc>
        <w:tc>
          <w:tcPr>
            <w:tcW w:w="1345" w:type="dxa"/>
            <w:tcBorders>
              <w:top w:val="nil"/>
              <w:left w:val="nil"/>
              <w:bottom w:val="single" w:sz="4" w:space="0" w:color="auto"/>
              <w:right w:val="single" w:sz="4" w:space="0" w:color="auto"/>
            </w:tcBorders>
            <w:shd w:val="clear" w:color="auto" w:fill="auto"/>
            <w:noWrap/>
            <w:vAlign w:val="bottom"/>
            <w:hideMark/>
          </w:tcPr>
          <w:p w14:paraId="086086A6" w14:textId="77777777" w:rsidR="0063441C" w:rsidRPr="0063441C" w:rsidRDefault="0063441C" w:rsidP="0063441C">
            <w:pPr>
              <w:spacing w:after="0" w:line="240" w:lineRule="auto"/>
              <w:jc w:val="right"/>
              <w:rPr>
                <w:rFonts w:ascii="Calibri" w:eastAsia="Times New Roman" w:hAnsi="Calibri" w:cs="Calibri"/>
                <w:color w:val="000000"/>
              </w:rPr>
            </w:pPr>
            <w:r w:rsidRPr="0063441C">
              <w:rPr>
                <w:rFonts w:ascii="Calibri" w:eastAsia="Times New Roman" w:hAnsi="Calibri" w:cs="Calibri"/>
                <w:color w:val="000000"/>
              </w:rPr>
              <w:t xml:space="preserve">$2,000 </w:t>
            </w:r>
          </w:p>
        </w:tc>
      </w:tr>
      <w:tr w:rsidR="0063441C" w:rsidRPr="0063441C" w14:paraId="78E1E4A8" w14:textId="77777777" w:rsidTr="0063441C">
        <w:trPr>
          <w:trHeight w:val="261"/>
        </w:trPr>
        <w:tc>
          <w:tcPr>
            <w:tcW w:w="917" w:type="dxa"/>
            <w:tcBorders>
              <w:top w:val="nil"/>
              <w:left w:val="single" w:sz="4" w:space="0" w:color="auto"/>
              <w:bottom w:val="single" w:sz="4" w:space="0" w:color="auto"/>
              <w:right w:val="single" w:sz="4" w:space="0" w:color="auto"/>
            </w:tcBorders>
            <w:shd w:val="clear" w:color="auto" w:fill="auto"/>
            <w:noWrap/>
            <w:vAlign w:val="center"/>
            <w:hideMark/>
          </w:tcPr>
          <w:p w14:paraId="5D8B199E" w14:textId="77777777" w:rsidR="0063441C" w:rsidRPr="0063441C" w:rsidRDefault="0063441C" w:rsidP="0063441C">
            <w:pPr>
              <w:spacing w:after="0" w:line="240" w:lineRule="auto"/>
              <w:rPr>
                <w:rFonts w:ascii="Arial Unicode MS" w:eastAsia="Times New Roman" w:hAnsi="Arial Unicode MS" w:cs="Calibri"/>
                <w:color w:val="000000"/>
                <w:sz w:val="20"/>
                <w:szCs w:val="20"/>
              </w:rPr>
            </w:pPr>
            <w:r w:rsidRPr="0063441C">
              <w:rPr>
                <w:rFonts w:ascii="Arial Unicode MS" w:eastAsia="Times New Roman" w:hAnsi="Arial Unicode MS" w:cs="Calibri"/>
                <w:color w:val="000000"/>
                <w:sz w:val="20"/>
                <w:szCs w:val="20"/>
              </w:rPr>
              <w:t>ABBV</w:t>
            </w:r>
          </w:p>
        </w:tc>
        <w:tc>
          <w:tcPr>
            <w:tcW w:w="2627" w:type="dxa"/>
            <w:tcBorders>
              <w:top w:val="nil"/>
              <w:left w:val="nil"/>
              <w:bottom w:val="single" w:sz="4" w:space="0" w:color="auto"/>
              <w:right w:val="single" w:sz="4" w:space="0" w:color="auto"/>
            </w:tcBorders>
            <w:shd w:val="clear" w:color="auto" w:fill="auto"/>
            <w:noWrap/>
            <w:vAlign w:val="bottom"/>
            <w:hideMark/>
          </w:tcPr>
          <w:p w14:paraId="3C62B351" w14:textId="77777777" w:rsidR="0063441C" w:rsidRPr="0063441C" w:rsidRDefault="0063441C" w:rsidP="0063441C">
            <w:pPr>
              <w:spacing w:after="0" w:line="240" w:lineRule="auto"/>
              <w:rPr>
                <w:rFonts w:ascii="Calibri" w:eastAsia="Times New Roman" w:hAnsi="Calibri" w:cs="Calibri"/>
                <w:color w:val="000000"/>
              </w:rPr>
            </w:pPr>
            <w:r w:rsidRPr="0063441C">
              <w:rPr>
                <w:rFonts w:ascii="Calibri" w:eastAsia="Times New Roman" w:hAnsi="Calibri" w:cs="Calibri"/>
                <w:color w:val="000000"/>
              </w:rPr>
              <w:t>AbbVie Inc.</w:t>
            </w:r>
          </w:p>
        </w:tc>
        <w:tc>
          <w:tcPr>
            <w:tcW w:w="2627" w:type="dxa"/>
            <w:tcBorders>
              <w:top w:val="nil"/>
              <w:left w:val="nil"/>
              <w:bottom w:val="single" w:sz="4" w:space="0" w:color="auto"/>
              <w:right w:val="single" w:sz="4" w:space="0" w:color="auto"/>
            </w:tcBorders>
            <w:shd w:val="clear" w:color="auto" w:fill="auto"/>
            <w:noWrap/>
            <w:vAlign w:val="bottom"/>
            <w:hideMark/>
          </w:tcPr>
          <w:p w14:paraId="3185FA00" w14:textId="77777777" w:rsidR="0063441C" w:rsidRPr="0063441C" w:rsidRDefault="0063441C" w:rsidP="0063441C">
            <w:pPr>
              <w:spacing w:after="0" w:line="240" w:lineRule="auto"/>
              <w:rPr>
                <w:rFonts w:ascii="Calibri" w:eastAsia="Times New Roman" w:hAnsi="Calibri" w:cs="Calibri"/>
                <w:color w:val="000000"/>
              </w:rPr>
            </w:pPr>
            <w:r w:rsidRPr="0063441C">
              <w:rPr>
                <w:rFonts w:ascii="Calibri" w:eastAsia="Times New Roman" w:hAnsi="Calibri" w:cs="Calibri"/>
                <w:color w:val="000000"/>
              </w:rPr>
              <w:t>Health Care</w:t>
            </w:r>
          </w:p>
        </w:tc>
        <w:tc>
          <w:tcPr>
            <w:tcW w:w="2627" w:type="dxa"/>
            <w:tcBorders>
              <w:top w:val="nil"/>
              <w:left w:val="nil"/>
              <w:bottom w:val="single" w:sz="4" w:space="0" w:color="auto"/>
              <w:right w:val="single" w:sz="4" w:space="0" w:color="auto"/>
            </w:tcBorders>
            <w:shd w:val="clear" w:color="auto" w:fill="auto"/>
            <w:noWrap/>
            <w:vAlign w:val="bottom"/>
            <w:hideMark/>
          </w:tcPr>
          <w:p w14:paraId="7BD4A817" w14:textId="77777777" w:rsidR="0063441C" w:rsidRPr="0063441C" w:rsidRDefault="0063441C" w:rsidP="0063441C">
            <w:pPr>
              <w:spacing w:after="0" w:line="240" w:lineRule="auto"/>
              <w:rPr>
                <w:rFonts w:ascii="Calibri" w:eastAsia="Times New Roman" w:hAnsi="Calibri" w:cs="Calibri"/>
                <w:color w:val="000000"/>
              </w:rPr>
            </w:pPr>
            <w:r w:rsidRPr="0063441C">
              <w:rPr>
                <w:rFonts w:ascii="Calibri" w:eastAsia="Times New Roman" w:hAnsi="Calibri" w:cs="Calibri"/>
                <w:color w:val="000000"/>
              </w:rPr>
              <w:t>pre-pandemic</w:t>
            </w:r>
          </w:p>
        </w:tc>
        <w:tc>
          <w:tcPr>
            <w:tcW w:w="1345" w:type="dxa"/>
            <w:tcBorders>
              <w:top w:val="nil"/>
              <w:left w:val="nil"/>
              <w:bottom w:val="single" w:sz="4" w:space="0" w:color="auto"/>
              <w:right w:val="single" w:sz="4" w:space="0" w:color="auto"/>
            </w:tcBorders>
            <w:shd w:val="clear" w:color="auto" w:fill="auto"/>
            <w:noWrap/>
            <w:vAlign w:val="bottom"/>
            <w:hideMark/>
          </w:tcPr>
          <w:p w14:paraId="28416F3F" w14:textId="77777777" w:rsidR="0063441C" w:rsidRPr="0063441C" w:rsidRDefault="0063441C" w:rsidP="0063441C">
            <w:pPr>
              <w:spacing w:after="0" w:line="240" w:lineRule="auto"/>
              <w:jc w:val="right"/>
              <w:rPr>
                <w:rFonts w:ascii="Calibri" w:eastAsia="Times New Roman" w:hAnsi="Calibri" w:cs="Calibri"/>
                <w:color w:val="000000"/>
              </w:rPr>
            </w:pPr>
            <w:r w:rsidRPr="0063441C">
              <w:rPr>
                <w:rFonts w:ascii="Calibri" w:eastAsia="Times New Roman" w:hAnsi="Calibri" w:cs="Calibri"/>
                <w:color w:val="FF0000"/>
              </w:rPr>
              <w:t>($900)</w:t>
            </w:r>
          </w:p>
        </w:tc>
        <w:tc>
          <w:tcPr>
            <w:tcW w:w="1345" w:type="dxa"/>
            <w:tcBorders>
              <w:top w:val="nil"/>
              <w:left w:val="nil"/>
              <w:bottom w:val="single" w:sz="4" w:space="0" w:color="auto"/>
              <w:right w:val="single" w:sz="4" w:space="0" w:color="auto"/>
            </w:tcBorders>
            <w:shd w:val="clear" w:color="auto" w:fill="auto"/>
            <w:noWrap/>
            <w:vAlign w:val="bottom"/>
            <w:hideMark/>
          </w:tcPr>
          <w:p w14:paraId="71558526" w14:textId="77777777" w:rsidR="0063441C" w:rsidRPr="0063441C" w:rsidRDefault="0063441C" w:rsidP="0063441C">
            <w:pPr>
              <w:spacing w:after="0" w:line="240" w:lineRule="auto"/>
              <w:jc w:val="right"/>
              <w:rPr>
                <w:rFonts w:ascii="Calibri" w:eastAsia="Times New Roman" w:hAnsi="Calibri" w:cs="Calibri"/>
                <w:color w:val="000000"/>
              </w:rPr>
            </w:pPr>
            <w:r w:rsidRPr="0063441C">
              <w:rPr>
                <w:rFonts w:ascii="Calibri" w:eastAsia="Times New Roman" w:hAnsi="Calibri" w:cs="Calibri"/>
                <w:color w:val="000000"/>
              </w:rPr>
              <w:t xml:space="preserve">$200 </w:t>
            </w:r>
          </w:p>
        </w:tc>
      </w:tr>
    </w:tbl>
    <w:p w14:paraId="7086FCC9" w14:textId="224E3BD3" w:rsidR="00942604" w:rsidRDefault="00942604" w:rsidP="00BD72C4">
      <w:pPr>
        <w:spacing w:line="240" w:lineRule="auto"/>
        <w:contextualSpacing/>
        <w:rPr>
          <w:ins w:id="0" w:author="O'Connor" w:date="2022-02-16T12:57:00Z"/>
        </w:rPr>
      </w:pPr>
    </w:p>
    <w:p w14:paraId="29D6BF14" w14:textId="77777777" w:rsidR="002B4905" w:rsidRDefault="002B4905" w:rsidP="00BD72C4">
      <w:pPr>
        <w:spacing w:line="240" w:lineRule="auto"/>
        <w:contextualSpacing/>
        <w:rPr>
          <w:ins w:id="1" w:author="O'Connor" w:date="2022-02-16T12:57:00Z"/>
        </w:rPr>
      </w:pPr>
    </w:p>
    <w:p w14:paraId="2AAE42C6" w14:textId="77777777" w:rsidR="002B4905" w:rsidRPr="00E66569" w:rsidRDefault="002B4905" w:rsidP="002B4905">
      <w:pPr>
        <w:pStyle w:val="NoSpacing"/>
        <w:rPr>
          <w:ins w:id="2" w:author="O'Connor" w:date="2022-02-16T12:57:00Z"/>
        </w:rPr>
      </w:pPr>
      <w:ins w:id="3" w:author="O'Connor" w:date="2022-02-16T12:57:00Z">
        <w:r w:rsidRPr="00E66569">
          <w:t>GENERAL COMMENTS</w:t>
        </w:r>
      </w:ins>
    </w:p>
    <w:p w14:paraId="7A446F82" w14:textId="77777777" w:rsidR="002B4905" w:rsidRDefault="002B4905" w:rsidP="002B4905">
      <w:pPr>
        <w:pStyle w:val="NoSpacing"/>
        <w:rPr>
          <w:ins w:id="4" w:author="O'Connor" w:date="2022-02-16T12:57:00Z"/>
        </w:rPr>
      </w:pPr>
    </w:p>
    <w:p w14:paraId="2E76B64E" w14:textId="77777777" w:rsidR="002B4905" w:rsidRDefault="002B4905" w:rsidP="002B4905">
      <w:pPr>
        <w:pStyle w:val="NoSpacing"/>
        <w:rPr>
          <w:ins w:id="5" w:author="O'Connor" w:date="2022-02-16T12:57:00Z"/>
        </w:rPr>
      </w:pPr>
      <w:ins w:id="6" w:author="O'Connor" w:date="2022-02-16T12:57:00Z">
        <w:r>
          <w:t>Jim,</w:t>
        </w:r>
      </w:ins>
    </w:p>
    <w:p w14:paraId="1B3C8D5A" w14:textId="77777777" w:rsidR="002B4905" w:rsidRDefault="002B4905" w:rsidP="002B4905">
      <w:pPr>
        <w:pStyle w:val="NoSpacing"/>
        <w:rPr>
          <w:ins w:id="7" w:author="O'Connor" w:date="2022-02-16T12:57:00Z"/>
        </w:rPr>
      </w:pPr>
    </w:p>
    <w:p w14:paraId="7D078651" w14:textId="77777777" w:rsidR="002B4905" w:rsidRDefault="002B4905" w:rsidP="002B4905">
      <w:pPr>
        <w:pStyle w:val="NoSpacing"/>
        <w:rPr>
          <w:ins w:id="8" w:author="O'Connor" w:date="2022-02-16T12:57:00Z"/>
        </w:rPr>
      </w:pPr>
      <w:ins w:id="9" w:author="O'Connor" w:date="2022-02-16T12:57:00Z">
        <w:r>
          <w:lastRenderedPageBreak/>
          <w:t>I like the fact that you’ve re-scoped your stock index trading study idea, but I need a little more clarity and specificity in the following areas of your proposal:</w:t>
        </w:r>
      </w:ins>
    </w:p>
    <w:p w14:paraId="24B8BC5A" w14:textId="77777777" w:rsidR="002B4905" w:rsidRDefault="002B4905" w:rsidP="002B4905">
      <w:pPr>
        <w:pStyle w:val="NoSpacing"/>
        <w:rPr>
          <w:ins w:id="10" w:author="O'Connor" w:date="2022-02-16T12:57:00Z"/>
        </w:rPr>
      </w:pPr>
    </w:p>
    <w:p w14:paraId="20FB8A69" w14:textId="77777777" w:rsidR="002A3153" w:rsidRPr="002A3153" w:rsidRDefault="002A3153" w:rsidP="002A3153">
      <w:pPr>
        <w:spacing w:after="0" w:line="240" w:lineRule="auto"/>
        <w:textAlignment w:val="baseline"/>
        <w:rPr>
          <w:ins w:id="11" w:author="Jim Ng" w:date="2022-02-16T14:29:00Z"/>
          <w:rFonts w:ascii="Calibri" w:eastAsia="Times New Roman" w:hAnsi="Calibri" w:cs="Calibri"/>
          <w:color w:val="000000"/>
        </w:rPr>
      </w:pPr>
      <w:ins w:id="12" w:author="Jim Ng" w:date="2022-02-16T14:29:00Z">
        <w:r w:rsidRPr="002A3153">
          <w:rPr>
            <w:rFonts w:ascii="Calibri" w:eastAsia="Times New Roman" w:hAnsi="Calibri" w:cs="Calibri"/>
            <w:b/>
            <w:bCs/>
            <w:color w:val="000000"/>
          </w:rPr>
          <w:t>Timeframe</w:t>
        </w:r>
        <w:r w:rsidRPr="002A3153">
          <w:rPr>
            <w:rFonts w:ascii="Calibri" w:eastAsia="Times New Roman" w:hAnsi="Calibri" w:cs="Calibri"/>
            <w:color w:val="000000"/>
          </w:rPr>
          <w:t>: As you note, you’re comparing the returns of two common technical trading strategies (RSI and MACD on the S&amp;P 500 2-year prior to and 2-year after the beginning of the global pandemic.  </w:t>
        </w:r>
      </w:ins>
    </w:p>
    <w:p w14:paraId="6CF9B330" w14:textId="77777777" w:rsidR="002A3153" w:rsidRPr="002A3153" w:rsidRDefault="002A3153" w:rsidP="002A3153">
      <w:pPr>
        <w:spacing w:after="0" w:line="240" w:lineRule="auto"/>
        <w:textAlignment w:val="baseline"/>
        <w:rPr>
          <w:ins w:id="13" w:author="Jim Ng" w:date="2022-02-16T14:29:00Z"/>
          <w:rFonts w:ascii="Calibri" w:eastAsia="Times New Roman" w:hAnsi="Calibri" w:cs="Calibri"/>
          <w:color w:val="000000"/>
        </w:rPr>
      </w:pPr>
      <w:ins w:id="14" w:author="Jim Ng" w:date="2022-02-16T14:29:00Z">
        <w:r w:rsidRPr="002A3153">
          <w:rPr>
            <w:rFonts w:ascii="Calibri" w:eastAsia="Times New Roman" w:hAnsi="Calibri" w:cs="Calibri"/>
            <w:color w:val="000000"/>
          </w:rPr>
          <w:t> </w:t>
        </w:r>
      </w:ins>
    </w:p>
    <w:p w14:paraId="425C187F" w14:textId="77777777" w:rsidR="002A3153" w:rsidRPr="002A3153" w:rsidRDefault="002A3153" w:rsidP="002A3153">
      <w:pPr>
        <w:spacing w:after="0" w:line="240" w:lineRule="auto"/>
        <w:textAlignment w:val="baseline"/>
        <w:rPr>
          <w:ins w:id="15" w:author="Jim Ng" w:date="2022-02-16T14:29:00Z"/>
          <w:rFonts w:ascii="Calibri" w:eastAsia="Times New Roman" w:hAnsi="Calibri" w:cs="Calibri"/>
          <w:color w:val="000000"/>
        </w:rPr>
      </w:pPr>
      <w:ins w:id="16" w:author="Jim Ng" w:date="2022-02-16T14:29:00Z">
        <w:r w:rsidRPr="002A3153">
          <w:rPr>
            <w:rFonts w:ascii="Calibri" w:eastAsia="Times New Roman" w:hAnsi="Calibri" w:cs="Calibri"/>
            <w:color w:val="000000"/>
          </w:rPr>
          <w:t>But why this timeframe? </w:t>
        </w:r>
        <w:r w:rsidRPr="002A3153">
          <w:rPr>
            <w:rFonts w:ascii="Calibri" w:eastAsia="Times New Roman" w:hAnsi="Calibri" w:cs="Calibri"/>
            <w:color w:val="000000"/>
            <w:bdr w:val="none" w:sz="0" w:space="0" w:color="auto" w:frame="1"/>
          </w:rPr>
          <w:t> </w:t>
        </w:r>
        <w:r w:rsidRPr="002A3153">
          <w:rPr>
            <w:rFonts w:ascii="Calibri" w:eastAsia="Times New Roman" w:hAnsi="Calibri" w:cs="Calibri"/>
            <w:color w:val="000000"/>
          </w:rPr>
          <w:t>What is your research question: whether the pandemic has changed the efficiency/performance of technical buy/sell indicators? You state that in H4, but I don’t understand why that is/would be. Why do you believe the pandemic has effected the use of technical indicators?</w:t>
        </w:r>
        <w:r w:rsidRPr="002A3153">
          <w:rPr>
            <w:rFonts w:ascii="Calibri" w:eastAsia="Times New Roman" w:hAnsi="Calibri" w:cs="Calibri"/>
            <w:color w:val="000000"/>
            <w:bdr w:val="none" w:sz="0" w:space="0" w:color="auto" w:frame="1"/>
          </w:rPr>
          <w:t>  </w:t>
        </w:r>
        <w:r w:rsidRPr="002A3153">
          <w:rPr>
            <w:rFonts w:ascii="Calibri" w:eastAsia="Times New Roman" w:hAnsi="Calibri" w:cs="Calibri"/>
            <w:color w:val="000000"/>
          </w:rPr>
          <w:t> </w:t>
        </w:r>
        <w:r w:rsidRPr="002A3153">
          <w:rPr>
            <w:rFonts w:ascii="Calibri" w:eastAsia="Times New Roman" w:hAnsi="Calibri" w:cs="Calibri"/>
            <w:color w:val="000000"/>
          </w:rPr>
          <w:br/>
        </w:r>
        <w:r w:rsidRPr="002A3153">
          <w:rPr>
            <w:rFonts w:ascii="Calibri" w:eastAsia="Times New Roman" w:hAnsi="Calibri" w:cs="Calibri"/>
            <w:color w:val="000000"/>
          </w:rPr>
          <w:br/>
        </w:r>
        <w:r w:rsidRPr="002A3153">
          <w:rPr>
            <w:rFonts w:ascii="Calibri" w:eastAsia="Times New Roman" w:hAnsi="Calibri" w:cs="Calibri"/>
            <w:color w:val="ED5C57"/>
            <w:bdr w:val="none" w:sz="0" w:space="0" w:color="auto" w:frame="1"/>
          </w:rPr>
          <w:t>The global pandemic crisis created a significant crash and then a dramatic rebound within 60 days (counting from mid-Feb) in the market in 2020. Instead of crashing, we have seen a dramatic and huge come back for majority of stocks from the S&amp;P 500 throughout the rest of 2020. Did people just buy in without paying attention to (or simply ignoring) the indicators? In other words, people might have paid more attention to the stimulus plan(s) instead of the technical indicators. If so, that means the indicators or technical analysis is meaningless in terms of predicting or affecting the significant change in direction of the stock market. We can find out if that is the case by comparing the before- and after-pandemic performances. </w:t>
        </w:r>
      </w:ins>
    </w:p>
    <w:p w14:paraId="622494E1" w14:textId="77777777" w:rsidR="002A3153" w:rsidRPr="002A3153" w:rsidRDefault="002A3153" w:rsidP="002A3153">
      <w:pPr>
        <w:spacing w:after="0" w:line="240" w:lineRule="auto"/>
        <w:textAlignment w:val="baseline"/>
        <w:rPr>
          <w:ins w:id="17" w:author="Jim Ng" w:date="2022-02-16T14:29:00Z"/>
          <w:rFonts w:ascii="Calibri" w:eastAsia="Times New Roman" w:hAnsi="Calibri" w:cs="Calibri"/>
          <w:color w:val="000000"/>
        </w:rPr>
      </w:pPr>
      <w:ins w:id="18" w:author="Jim Ng" w:date="2022-02-16T14:29:00Z">
        <w:r w:rsidRPr="002A3153">
          <w:rPr>
            <w:rFonts w:ascii="Calibri" w:eastAsia="Times New Roman" w:hAnsi="Calibri" w:cs="Calibri"/>
            <w:color w:val="000000"/>
          </w:rPr>
          <w:t> </w:t>
        </w:r>
      </w:ins>
    </w:p>
    <w:p w14:paraId="3070664A" w14:textId="77777777" w:rsidR="002A3153" w:rsidRPr="002A3153" w:rsidRDefault="002A3153" w:rsidP="002A3153">
      <w:pPr>
        <w:spacing w:after="0" w:line="240" w:lineRule="auto"/>
        <w:textAlignment w:val="baseline"/>
        <w:rPr>
          <w:ins w:id="19" w:author="Jim Ng" w:date="2022-02-16T14:29:00Z"/>
          <w:rFonts w:ascii="Calibri" w:eastAsia="Times New Roman" w:hAnsi="Calibri" w:cs="Calibri"/>
          <w:color w:val="000000"/>
        </w:rPr>
      </w:pPr>
      <w:ins w:id="20" w:author="Jim Ng" w:date="2022-02-16T14:29:00Z">
        <w:r w:rsidRPr="002A3153">
          <w:rPr>
            <w:rFonts w:ascii="Calibri" w:eastAsia="Times New Roman" w:hAnsi="Calibri" w:cs="Calibri"/>
            <w:b/>
            <w:bCs/>
            <w:color w:val="000000"/>
          </w:rPr>
          <w:t>Hypotheses:</w:t>
        </w:r>
        <w:r w:rsidRPr="002A3153">
          <w:rPr>
            <w:rFonts w:ascii="Calibri" w:eastAsia="Times New Roman" w:hAnsi="Calibri" w:cs="Calibri"/>
            <w:color w:val="000000"/>
            <w:bdr w:val="none" w:sz="0" w:space="0" w:color="auto" w:frame="1"/>
          </w:rPr>
          <w:t> in your first (null) hypothesis, you state that “</w:t>
        </w:r>
        <w:r w:rsidRPr="002A3153">
          <w:rPr>
            <w:rFonts w:ascii="Calibri" w:eastAsia="Times New Roman" w:hAnsi="Calibri" w:cs="Calibri"/>
            <w:color w:val="000000"/>
          </w:rPr>
          <w:t>all indicators make no significant difference in terms of return of investment (ROI), i.e., ROI is not significantly different from 0.” </w:t>
        </w:r>
      </w:ins>
    </w:p>
    <w:p w14:paraId="6310E399" w14:textId="77777777" w:rsidR="002A3153" w:rsidRPr="002A3153" w:rsidRDefault="002A3153" w:rsidP="002A3153">
      <w:pPr>
        <w:spacing w:after="0" w:line="240" w:lineRule="auto"/>
        <w:textAlignment w:val="baseline"/>
        <w:rPr>
          <w:ins w:id="21" w:author="Jim Ng" w:date="2022-02-16T14:29:00Z"/>
          <w:rFonts w:ascii="Calibri" w:eastAsia="Times New Roman" w:hAnsi="Calibri" w:cs="Calibri"/>
          <w:color w:val="000000"/>
        </w:rPr>
      </w:pPr>
      <w:ins w:id="22" w:author="Jim Ng" w:date="2022-02-16T14:29:00Z">
        <w:r w:rsidRPr="002A3153">
          <w:rPr>
            <w:rFonts w:ascii="Calibri" w:eastAsia="Times New Roman" w:hAnsi="Calibri" w:cs="Calibri"/>
            <w:color w:val="000000"/>
          </w:rPr>
          <w:t> </w:t>
        </w:r>
      </w:ins>
    </w:p>
    <w:p w14:paraId="19F83FB3" w14:textId="77777777" w:rsidR="002A3153" w:rsidRPr="002A3153" w:rsidRDefault="002A3153" w:rsidP="002A3153">
      <w:pPr>
        <w:spacing w:after="0" w:line="240" w:lineRule="auto"/>
        <w:textAlignment w:val="baseline"/>
        <w:rPr>
          <w:ins w:id="23" w:author="Jim Ng" w:date="2022-02-16T14:29:00Z"/>
          <w:rFonts w:ascii="Calibri" w:eastAsia="Times New Roman" w:hAnsi="Calibri" w:cs="Calibri"/>
          <w:color w:val="000000"/>
        </w:rPr>
      </w:pPr>
      <w:ins w:id="24" w:author="Jim Ng" w:date="2022-02-16T14:29:00Z">
        <w:r w:rsidRPr="002A3153">
          <w:rPr>
            <w:rFonts w:ascii="Calibri" w:eastAsia="Times New Roman" w:hAnsi="Calibri" w:cs="Calibri"/>
            <w:color w:val="000000"/>
          </w:rPr>
          <w:t>By “0” do you mean beta (market return)? And by “ROI” do you mean capital appreciation (I assume you’re not capturing dividend returns)? </w:t>
        </w:r>
      </w:ins>
    </w:p>
    <w:p w14:paraId="63B064B5" w14:textId="77777777" w:rsidR="002A3153" w:rsidRPr="002A3153" w:rsidRDefault="002A3153" w:rsidP="002A3153">
      <w:pPr>
        <w:spacing w:after="0" w:line="240" w:lineRule="auto"/>
        <w:textAlignment w:val="baseline"/>
        <w:rPr>
          <w:ins w:id="25" w:author="Jim Ng" w:date="2022-02-16T14:29:00Z"/>
          <w:rFonts w:ascii="Calibri" w:eastAsia="Times New Roman" w:hAnsi="Calibri" w:cs="Calibri"/>
          <w:color w:val="000000"/>
        </w:rPr>
      </w:pPr>
      <w:ins w:id="26" w:author="Jim Ng" w:date="2022-02-16T14:29:00Z">
        <w:r w:rsidRPr="002A3153">
          <w:rPr>
            <w:rFonts w:ascii="Calibri" w:eastAsia="Times New Roman" w:hAnsi="Calibri" w:cs="Calibri"/>
            <w:color w:val="000000"/>
          </w:rPr>
          <w:t> </w:t>
        </w:r>
        <w:r w:rsidRPr="002A3153">
          <w:rPr>
            <w:rFonts w:ascii="Calibri" w:eastAsia="Times New Roman" w:hAnsi="Calibri" w:cs="Calibri"/>
            <w:color w:val="000000"/>
          </w:rPr>
          <w:br/>
        </w:r>
        <w:r w:rsidRPr="002A3153">
          <w:rPr>
            <w:rFonts w:ascii="Calibri" w:eastAsia="Times New Roman" w:hAnsi="Calibri" w:cs="Calibri"/>
            <w:color w:val="ED5C57"/>
            <w:bdr w:val="none" w:sz="0" w:space="0" w:color="auto" w:frame="1"/>
          </w:rPr>
          <w:t>Not that complicated. I decide to write a function that will do the "investing" based on the signal ("buy" or "sell") generated by the indicators. We will start investing $10,000. We "buy" whenever there's a signal of buying, and vice versa when the "sell" signal show up. At the end of each trial, we can calculate the ROI by subtracting the total value of each security by $10,000. The difference is the ROI returned based on the strategies according to the indicators. The key is to compare which indicator(s) or strategies (based on a predictive model that I intend to build using the features generated from the indicators) outperform the others. The idea is similar to the research paper that I had previously attached. </w:t>
        </w:r>
        <w:r w:rsidRPr="002A3153">
          <w:rPr>
            <w:rFonts w:ascii="Calibri" w:eastAsia="Times New Roman" w:hAnsi="Calibri" w:cs="Calibri"/>
            <w:color w:val="000000"/>
          </w:rPr>
          <w:br/>
        </w:r>
        <w:r w:rsidRPr="002A3153">
          <w:rPr>
            <w:rFonts w:ascii="Calibri" w:eastAsia="Times New Roman" w:hAnsi="Calibri" w:cs="Calibri"/>
            <w:color w:val="000000"/>
          </w:rPr>
          <w:br/>
        </w:r>
      </w:ins>
    </w:p>
    <w:p w14:paraId="011453D1" w14:textId="77777777" w:rsidR="002A3153" w:rsidRPr="002A3153" w:rsidRDefault="002A3153" w:rsidP="002A3153">
      <w:pPr>
        <w:spacing w:after="0" w:line="240" w:lineRule="auto"/>
        <w:textAlignment w:val="baseline"/>
        <w:rPr>
          <w:ins w:id="27" w:author="Jim Ng" w:date="2022-02-16T14:29:00Z"/>
          <w:rFonts w:ascii="Calibri" w:eastAsia="Times New Roman" w:hAnsi="Calibri" w:cs="Calibri"/>
          <w:color w:val="000000"/>
        </w:rPr>
      </w:pPr>
      <w:ins w:id="28" w:author="Jim Ng" w:date="2022-02-16T14:29:00Z">
        <w:r w:rsidRPr="002A3153">
          <w:rPr>
            <w:rFonts w:ascii="Calibri" w:eastAsia="Times New Roman" w:hAnsi="Calibri" w:cs="Calibri"/>
            <w:b/>
            <w:bCs/>
            <w:color w:val="000000"/>
          </w:rPr>
          <w:t>Methodology</w:t>
        </w:r>
        <w:r w:rsidRPr="002A3153">
          <w:rPr>
            <w:rFonts w:ascii="Calibri" w:eastAsia="Times New Roman" w:hAnsi="Calibri" w:cs="Calibri"/>
            <w:color w:val="000000"/>
          </w:rPr>
          <w:t>: in the first two-year timeframe, you’re proposing to buy in January 2018 and measure ROI at the end of December 2019.  </w:t>
        </w:r>
      </w:ins>
    </w:p>
    <w:p w14:paraId="03E02729" w14:textId="77777777" w:rsidR="002A3153" w:rsidRPr="002A3153" w:rsidRDefault="002A3153" w:rsidP="002A3153">
      <w:pPr>
        <w:spacing w:after="0" w:line="240" w:lineRule="auto"/>
        <w:textAlignment w:val="baseline"/>
        <w:rPr>
          <w:ins w:id="29" w:author="Jim Ng" w:date="2022-02-16T14:29:00Z"/>
          <w:rFonts w:ascii="Calibri" w:eastAsia="Times New Roman" w:hAnsi="Calibri" w:cs="Calibri"/>
          <w:color w:val="000000"/>
        </w:rPr>
      </w:pPr>
      <w:ins w:id="30" w:author="Jim Ng" w:date="2022-02-16T14:29:00Z">
        <w:r w:rsidRPr="002A3153">
          <w:rPr>
            <w:rFonts w:ascii="Calibri" w:eastAsia="Times New Roman" w:hAnsi="Calibri" w:cs="Calibri"/>
            <w:color w:val="000000"/>
          </w:rPr>
          <w:t> </w:t>
        </w:r>
      </w:ins>
    </w:p>
    <w:p w14:paraId="494B0625" w14:textId="77777777" w:rsidR="002A3153" w:rsidRPr="002A3153" w:rsidRDefault="002A3153" w:rsidP="002A3153">
      <w:pPr>
        <w:spacing w:after="0" w:line="240" w:lineRule="auto"/>
        <w:textAlignment w:val="baseline"/>
        <w:rPr>
          <w:ins w:id="31" w:author="Jim Ng" w:date="2022-02-16T14:29:00Z"/>
          <w:rFonts w:ascii="Calibri" w:eastAsia="Times New Roman" w:hAnsi="Calibri" w:cs="Calibri"/>
          <w:color w:val="000000"/>
        </w:rPr>
      </w:pPr>
      <w:ins w:id="32" w:author="Jim Ng" w:date="2022-02-16T14:29:00Z">
        <w:r w:rsidRPr="002A3153">
          <w:rPr>
            <w:rFonts w:ascii="Calibri" w:eastAsia="Times New Roman" w:hAnsi="Calibri" w:cs="Calibri"/>
            <w:color w:val="000000"/>
          </w:rPr>
          <w:t>That sounds like a traditional “buy and hold” strategy, but you also state that “The trading decision (“entry”, “exit”) is based on the indicators (and different set of parameters).” What parameters or threshold will you use to trigger a buy or sell based on RSI and MACD strategies? How many trades are you envisioning? If you envision frequent trades, how can are factoring in trading commissions in your return calculations?  </w:t>
        </w:r>
      </w:ins>
    </w:p>
    <w:p w14:paraId="5E378BE5" w14:textId="77777777" w:rsidR="002A3153" w:rsidRPr="002A3153" w:rsidRDefault="002A3153" w:rsidP="002A3153">
      <w:pPr>
        <w:spacing w:after="0" w:line="240" w:lineRule="auto"/>
        <w:textAlignment w:val="baseline"/>
        <w:rPr>
          <w:ins w:id="33" w:author="Jim Ng" w:date="2022-02-16T14:29:00Z"/>
          <w:rFonts w:ascii="Calibri" w:eastAsia="Times New Roman" w:hAnsi="Calibri" w:cs="Calibri"/>
          <w:color w:val="000000"/>
          <w:sz w:val="24"/>
          <w:szCs w:val="24"/>
        </w:rPr>
      </w:pPr>
    </w:p>
    <w:p w14:paraId="13FEB19A" w14:textId="77777777" w:rsidR="002A3153" w:rsidRPr="002A3153" w:rsidRDefault="002A3153" w:rsidP="002A3153">
      <w:pPr>
        <w:spacing w:after="0" w:line="240" w:lineRule="auto"/>
        <w:textAlignment w:val="baseline"/>
        <w:rPr>
          <w:ins w:id="34" w:author="Jim Ng" w:date="2022-02-16T14:29:00Z"/>
          <w:rFonts w:ascii="Calibri" w:eastAsia="Times New Roman" w:hAnsi="Calibri" w:cs="Calibri"/>
          <w:color w:val="000000"/>
          <w:sz w:val="24"/>
          <w:szCs w:val="24"/>
        </w:rPr>
      </w:pPr>
      <w:ins w:id="35" w:author="Jim Ng" w:date="2022-02-16T14:29:00Z">
        <w:r w:rsidRPr="002A3153">
          <w:rPr>
            <w:rFonts w:ascii="Calibri" w:eastAsia="Times New Roman" w:hAnsi="Calibri" w:cs="Calibri"/>
            <w:color w:val="ED5C57"/>
            <w:sz w:val="24"/>
            <w:szCs w:val="24"/>
            <w:bdr w:val="none" w:sz="0" w:space="0" w:color="auto" w:frame="1"/>
          </w:rPr>
          <w:t>By parameters, for example, RSI, any value less than 30 is considered to be "oversold", whereas anything above 70 is considered to be "overbought". Similarly, for MACD, we can look for "cross-over" and "divergence" of the MACD line and the single line. We can tune the parameters to trigger the "buy" and "sell" signal.</w:t>
        </w:r>
        <w:r w:rsidRPr="002A3153">
          <w:rPr>
            <w:rFonts w:ascii="Calibri" w:eastAsia="Times New Roman" w:hAnsi="Calibri" w:cs="Calibri"/>
            <w:color w:val="000000"/>
            <w:sz w:val="24"/>
            <w:szCs w:val="24"/>
          </w:rPr>
          <w:br/>
        </w:r>
        <w:r w:rsidRPr="002A3153">
          <w:rPr>
            <w:rFonts w:ascii="Calibri" w:eastAsia="Times New Roman" w:hAnsi="Calibri" w:cs="Calibri"/>
            <w:color w:val="000000"/>
            <w:sz w:val="24"/>
            <w:szCs w:val="24"/>
          </w:rPr>
          <w:br/>
        </w:r>
        <w:r w:rsidRPr="002A3153">
          <w:rPr>
            <w:rFonts w:ascii="Calibri" w:eastAsia="Times New Roman" w:hAnsi="Calibri" w:cs="Calibri"/>
            <w:color w:val="ED5C57"/>
            <w:sz w:val="24"/>
            <w:szCs w:val="24"/>
            <w:bdr w:val="none" w:sz="0" w:space="0" w:color="auto" w:frame="1"/>
          </w:rPr>
          <w:t>For example,</w:t>
        </w:r>
        <w:r w:rsidRPr="002A3153">
          <w:rPr>
            <w:rFonts w:ascii="Calibri" w:eastAsia="Times New Roman" w:hAnsi="Calibri" w:cs="Calibri"/>
            <w:color w:val="000000"/>
            <w:sz w:val="24"/>
            <w:szCs w:val="24"/>
          </w:rPr>
          <w:br/>
        </w:r>
        <w:proofErr w:type="spellStart"/>
        <w:r w:rsidRPr="002A3153">
          <w:rPr>
            <w:rFonts w:ascii="Calibri" w:eastAsia="Times New Roman" w:hAnsi="Calibri" w:cs="Calibri"/>
            <w:color w:val="ED5C57"/>
            <w:sz w:val="24"/>
            <w:szCs w:val="24"/>
            <w:bdr w:val="none" w:sz="0" w:space="0" w:color="auto" w:frame="1"/>
          </w:rPr>
          <w:t>dplyr</w:t>
        </w:r>
        <w:proofErr w:type="spellEnd"/>
        <w:r w:rsidRPr="002A3153">
          <w:rPr>
            <w:rFonts w:ascii="Calibri" w:eastAsia="Times New Roman" w:hAnsi="Calibri" w:cs="Calibri"/>
            <w:color w:val="ED5C57"/>
            <w:sz w:val="24"/>
            <w:szCs w:val="24"/>
            <w:bdr w:val="none" w:sz="0" w:space="0" w:color="auto" w:frame="1"/>
          </w:rPr>
          <w:t xml:space="preserve">::mutate(signal = </w:t>
        </w:r>
        <w:proofErr w:type="spellStart"/>
        <w:r w:rsidRPr="002A3153">
          <w:rPr>
            <w:rFonts w:ascii="Calibri" w:eastAsia="Times New Roman" w:hAnsi="Calibri" w:cs="Calibri"/>
            <w:color w:val="ED5C57"/>
            <w:sz w:val="24"/>
            <w:szCs w:val="24"/>
            <w:bdr w:val="none" w:sz="0" w:space="0" w:color="auto" w:frame="1"/>
          </w:rPr>
          <w:t>case_when</w:t>
        </w:r>
        <w:proofErr w:type="spellEnd"/>
        <w:r w:rsidRPr="002A3153">
          <w:rPr>
            <w:rFonts w:ascii="Calibri" w:eastAsia="Times New Roman" w:hAnsi="Calibri" w:cs="Calibri"/>
            <w:color w:val="ED5C57"/>
            <w:sz w:val="24"/>
            <w:szCs w:val="24"/>
            <w:bdr w:val="none" w:sz="0" w:space="0" w:color="auto" w:frame="1"/>
          </w:rPr>
          <w:t>(</w:t>
        </w:r>
        <w:r w:rsidRPr="002A3153">
          <w:rPr>
            <w:rFonts w:ascii="Calibri" w:eastAsia="Times New Roman" w:hAnsi="Calibri" w:cs="Calibri"/>
            <w:color w:val="000000"/>
            <w:sz w:val="24"/>
            <w:szCs w:val="24"/>
          </w:rPr>
          <w:br/>
        </w:r>
        <w:r w:rsidRPr="002A3153">
          <w:rPr>
            <w:rFonts w:ascii="Calibri" w:eastAsia="Times New Roman" w:hAnsi="Calibri" w:cs="Calibri"/>
            <w:color w:val="ED5C57"/>
            <w:sz w:val="24"/>
            <w:szCs w:val="24"/>
            <w:bdr w:val="none" w:sz="0" w:space="0" w:color="auto" w:frame="1"/>
          </w:rPr>
          <w:t>((</w:t>
        </w:r>
        <w:proofErr w:type="spellStart"/>
        <w:r w:rsidRPr="002A3153">
          <w:rPr>
            <w:rFonts w:ascii="Calibri" w:eastAsia="Times New Roman" w:hAnsi="Calibri" w:cs="Calibri"/>
            <w:color w:val="ED5C57"/>
            <w:sz w:val="24"/>
            <w:szCs w:val="24"/>
            <w:bdr w:val="none" w:sz="0" w:space="0" w:color="auto" w:frame="1"/>
          </w:rPr>
          <w:t>RSI_today</w:t>
        </w:r>
        <w:proofErr w:type="spellEnd"/>
        <w:r w:rsidRPr="002A3153">
          <w:rPr>
            <w:rFonts w:ascii="Calibri" w:eastAsia="Times New Roman" w:hAnsi="Calibri" w:cs="Calibri"/>
            <w:color w:val="ED5C57"/>
            <w:sz w:val="24"/>
            <w:szCs w:val="24"/>
            <w:bdr w:val="none" w:sz="0" w:space="0" w:color="auto" w:frame="1"/>
          </w:rPr>
          <w:t xml:space="preserve"> &gt;30) &amp; (</w:t>
        </w:r>
        <w:proofErr w:type="spellStart"/>
        <w:r w:rsidRPr="002A3153">
          <w:rPr>
            <w:rFonts w:ascii="Calibri" w:eastAsia="Times New Roman" w:hAnsi="Calibri" w:cs="Calibri"/>
            <w:color w:val="ED5C57"/>
            <w:sz w:val="24"/>
            <w:szCs w:val="24"/>
            <w:bdr w:val="none" w:sz="0" w:space="0" w:color="auto" w:frame="1"/>
          </w:rPr>
          <w:t>RSI_today</w:t>
        </w:r>
        <w:proofErr w:type="spellEnd"/>
        <w:r w:rsidRPr="002A3153">
          <w:rPr>
            <w:rFonts w:ascii="Calibri" w:eastAsia="Times New Roman" w:hAnsi="Calibri" w:cs="Calibri"/>
            <w:color w:val="ED5C57"/>
            <w:sz w:val="24"/>
            <w:szCs w:val="24"/>
            <w:bdr w:val="none" w:sz="0" w:space="0" w:color="auto" w:frame="1"/>
          </w:rPr>
          <w:t xml:space="preserve"> &gt; </w:t>
        </w:r>
        <w:proofErr w:type="spellStart"/>
        <w:r w:rsidRPr="002A3153">
          <w:rPr>
            <w:rFonts w:ascii="Calibri" w:eastAsia="Times New Roman" w:hAnsi="Calibri" w:cs="Calibri"/>
            <w:color w:val="ED5C57"/>
            <w:sz w:val="24"/>
            <w:szCs w:val="24"/>
            <w:bdr w:val="none" w:sz="0" w:space="0" w:color="auto" w:frame="1"/>
          </w:rPr>
          <w:t>RSI_yesterday</w:t>
        </w:r>
        <w:proofErr w:type="spellEnd"/>
        <w:r w:rsidRPr="002A3153">
          <w:rPr>
            <w:rFonts w:ascii="Calibri" w:eastAsia="Times New Roman" w:hAnsi="Calibri" w:cs="Calibri"/>
            <w:color w:val="ED5C57"/>
            <w:sz w:val="24"/>
            <w:szCs w:val="24"/>
            <w:bdr w:val="none" w:sz="0" w:space="0" w:color="auto" w:frame="1"/>
          </w:rPr>
          <w:t>) &amp; (</w:t>
        </w:r>
        <w:proofErr w:type="spellStart"/>
        <w:r w:rsidRPr="002A3153">
          <w:rPr>
            <w:rFonts w:ascii="Calibri" w:eastAsia="Times New Roman" w:hAnsi="Calibri" w:cs="Calibri"/>
            <w:color w:val="ED5C57"/>
            <w:sz w:val="24"/>
            <w:szCs w:val="24"/>
            <w:bdr w:val="none" w:sz="0" w:space="0" w:color="auto" w:frame="1"/>
          </w:rPr>
          <w:t>RSI_yesterday</w:t>
        </w:r>
        <w:proofErr w:type="spellEnd"/>
        <w:r w:rsidRPr="002A3153">
          <w:rPr>
            <w:rFonts w:ascii="Calibri" w:eastAsia="Times New Roman" w:hAnsi="Calibri" w:cs="Calibri"/>
            <w:color w:val="ED5C57"/>
            <w:sz w:val="24"/>
            <w:szCs w:val="24"/>
            <w:bdr w:val="none" w:sz="0" w:space="0" w:color="auto" w:frame="1"/>
          </w:rPr>
          <w:t xml:space="preserve"> &lt;30)) ~ "buy",</w:t>
        </w:r>
        <w:r w:rsidRPr="002A3153">
          <w:rPr>
            <w:rFonts w:ascii="Calibri" w:eastAsia="Times New Roman" w:hAnsi="Calibri" w:cs="Calibri"/>
            <w:color w:val="000000"/>
            <w:sz w:val="24"/>
            <w:szCs w:val="24"/>
          </w:rPr>
          <w:br/>
        </w:r>
        <w:r w:rsidRPr="002A3153">
          <w:rPr>
            <w:rFonts w:ascii="Calibri" w:eastAsia="Times New Roman" w:hAnsi="Calibri" w:cs="Calibri"/>
            <w:color w:val="ED5C57"/>
            <w:sz w:val="24"/>
            <w:szCs w:val="24"/>
            <w:bdr w:val="none" w:sz="0" w:space="0" w:color="auto" w:frame="1"/>
            <w:shd w:val="clear" w:color="auto" w:fill="FFFFFF"/>
          </w:rPr>
          <w:t>((</w:t>
        </w:r>
        <w:proofErr w:type="spellStart"/>
        <w:r w:rsidRPr="002A3153">
          <w:rPr>
            <w:rFonts w:ascii="Calibri" w:eastAsia="Times New Roman" w:hAnsi="Calibri" w:cs="Calibri"/>
            <w:color w:val="ED5C57"/>
            <w:sz w:val="24"/>
            <w:szCs w:val="24"/>
            <w:bdr w:val="none" w:sz="0" w:space="0" w:color="auto" w:frame="1"/>
            <w:shd w:val="clear" w:color="auto" w:fill="FFFFFF"/>
          </w:rPr>
          <w:t>RSI_today</w:t>
        </w:r>
        <w:proofErr w:type="spellEnd"/>
        <w:r w:rsidRPr="002A3153">
          <w:rPr>
            <w:rFonts w:ascii="Calibri" w:eastAsia="Times New Roman" w:hAnsi="Calibri" w:cs="Calibri"/>
            <w:color w:val="ED5C57"/>
            <w:sz w:val="24"/>
            <w:szCs w:val="24"/>
            <w:bdr w:val="none" w:sz="0" w:space="0" w:color="auto" w:frame="1"/>
            <w:shd w:val="clear" w:color="auto" w:fill="FFFFFF"/>
          </w:rPr>
          <w:t xml:space="preserve"> &gt;70) &amp; (</w:t>
        </w:r>
        <w:proofErr w:type="spellStart"/>
        <w:r w:rsidRPr="002A3153">
          <w:rPr>
            <w:rFonts w:ascii="Calibri" w:eastAsia="Times New Roman" w:hAnsi="Calibri" w:cs="Calibri"/>
            <w:color w:val="ED5C57"/>
            <w:sz w:val="24"/>
            <w:szCs w:val="24"/>
            <w:bdr w:val="none" w:sz="0" w:space="0" w:color="auto" w:frame="1"/>
            <w:shd w:val="clear" w:color="auto" w:fill="FFFFFF"/>
          </w:rPr>
          <w:t>RSI_today</w:t>
        </w:r>
        <w:proofErr w:type="spellEnd"/>
        <w:r w:rsidRPr="002A3153">
          <w:rPr>
            <w:rFonts w:ascii="Calibri" w:eastAsia="Times New Roman" w:hAnsi="Calibri" w:cs="Calibri"/>
            <w:color w:val="ED5C57"/>
            <w:sz w:val="24"/>
            <w:szCs w:val="24"/>
            <w:bdr w:val="none" w:sz="0" w:space="0" w:color="auto" w:frame="1"/>
            <w:shd w:val="clear" w:color="auto" w:fill="FFFFFF"/>
          </w:rPr>
          <w:t xml:space="preserve"> &gt; </w:t>
        </w:r>
        <w:proofErr w:type="spellStart"/>
        <w:r w:rsidRPr="002A3153">
          <w:rPr>
            <w:rFonts w:ascii="Calibri" w:eastAsia="Times New Roman" w:hAnsi="Calibri" w:cs="Calibri"/>
            <w:color w:val="ED5C57"/>
            <w:sz w:val="24"/>
            <w:szCs w:val="24"/>
            <w:bdr w:val="none" w:sz="0" w:space="0" w:color="auto" w:frame="1"/>
            <w:shd w:val="clear" w:color="auto" w:fill="FFFFFF"/>
          </w:rPr>
          <w:t>RSI_yesterday</w:t>
        </w:r>
        <w:proofErr w:type="spellEnd"/>
        <w:r w:rsidRPr="002A3153">
          <w:rPr>
            <w:rFonts w:ascii="Calibri" w:eastAsia="Times New Roman" w:hAnsi="Calibri" w:cs="Calibri"/>
            <w:color w:val="ED5C57"/>
            <w:sz w:val="24"/>
            <w:szCs w:val="24"/>
            <w:bdr w:val="none" w:sz="0" w:space="0" w:color="auto" w:frame="1"/>
            <w:shd w:val="clear" w:color="auto" w:fill="FFFFFF"/>
          </w:rPr>
          <w:t>) &amp; (</w:t>
        </w:r>
        <w:proofErr w:type="spellStart"/>
        <w:r w:rsidRPr="002A3153">
          <w:rPr>
            <w:rFonts w:ascii="Calibri" w:eastAsia="Times New Roman" w:hAnsi="Calibri" w:cs="Calibri"/>
            <w:color w:val="ED5C57"/>
            <w:sz w:val="24"/>
            <w:szCs w:val="24"/>
            <w:bdr w:val="none" w:sz="0" w:space="0" w:color="auto" w:frame="1"/>
            <w:shd w:val="clear" w:color="auto" w:fill="FFFFFF"/>
          </w:rPr>
          <w:t>RSI_yesterday</w:t>
        </w:r>
        <w:proofErr w:type="spellEnd"/>
        <w:r w:rsidRPr="002A3153">
          <w:rPr>
            <w:rFonts w:ascii="Calibri" w:eastAsia="Times New Roman" w:hAnsi="Calibri" w:cs="Calibri"/>
            <w:color w:val="ED5C57"/>
            <w:sz w:val="24"/>
            <w:szCs w:val="24"/>
            <w:bdr w:val="none" w:sz="0" w:space="0" w:color="auto" w:frame="1"/>
            <w:shd w:val="clear" w:color="auto" w:fill="FFFFFF"/>
          </w:rPr>
          <w:t xml:space="preserve"> &gt;70)) ~ "sell",</w:t>
        </w:r>
        <w:r w:rsidRPr="002A3153">
          <w:rPr>
            <w:rFonts w:ascii="Calibri" w:eastAsia="Times New Roman" w:hAnsi="Calibri" w:cs="Calibri"/>
            <w:color w:val="000000"/>
            <w:sz w:val="24"/>
            <w:szCs w:val="24"/>
            <w:bdr w:val="none" w:sz="0" w:space="0" w:color="auto" w:frame="1"/>
            <w:shd w:val="clear" w:color="auto" w:fill="FFFFFF"/>
          </w:rPr>
          <w:br/>
        </w:r>
        <w:r w:rsidRPr="002A3153">
          <w:rPr>
            <w:rFonts w:ascii="Calibri" w:eastAsia="Times New Roman" w:hAnsi="Calibri" w:cs="Calibri"/>
            <w:color w:val="ED5C57"/>
            <w:sz w:val="24"/>
            <w:szCs w:val="24"/>
            <w:bdr w:val="none" w:sz="0" w:space="0" w:color="auto" w:frame="1"/>
          </w:rPr>
          <w:t>TRUE ~ "hold"</w:t>
        </w:r>
        <w:r w:rsidRPr="002A3153">
          <w:rPr>
            <w:rFonts w:ascii="Calibri" w:eastAsia="Times New Roman" w:hAnsi="Calibri" w:cs="Calibri"/>
            <w:color w:val="000000"/>
            <w:sz w:val="24"/>
            <w:szCs w:val="24"/>
          </w:rPr>
          <w:br/>
        </w:r>
        <w:r w:rsidRPr="002A3153">
          <w:rPr>
            <w:rFonts w:ascii="Calibri" w:eastAsia="Times New Roman" w:hAnsi="Calibri" w:cs="Calibri"/>
            <w:color w:val="ED5C57"/>
            <w:sz w:val="24"/>
            <w:szCs w:val="24"/>
            <w:bdr w:val="none" w:sz="0" w:space="0" w:color="auto" w:frame="1"/>
          </w:rPr>
          <w:t>)</w:t>
        </w:r>
        <w:r w:rsidRPr="002A3153">
          <w:rPr>
            <w:rFonts w:ascii="Calibri" w:eastAsia="Times New Roman" w:hAnsi="Calibri" w:cs="Calibri"/>
            <w:color w:val="000000"/>
            <w:sz w:val="24"/>
            <w:szCs w:val="24"/>
            <w:bdr w:val="none" w:sz="0" w:space="0" w:color="auto" w:frame="1"/>
          </w:rPr>
          <w:br/>
        </w:r>
        <w:r w:rsidRPr="002A3153">
          <w:rPr>
            <w:rFonts w:ascii="Calibri" w:eastAsia="Times New Roman" w:hAnsi="Calibri" w:cs="Calibri"/>
            <w:color w:val="000000"/>
            <w:sz w:val="24"/>
            <w:szCs w:val="24"/>
            <w:bdr w:val="none" w:sz="0" w:space="0" w:color="auto" w:frame="1"/>
          </w:rPr>
          <w:br/>
        </w:r>
        <w:r w:rsidRPr="002A3153">
          <w:rPr>
            <w:rFonts w:ascii="Calibri" w:eastAsia="Times New Roman" w:hAnsi="Calibri" w:cs="Calibri"/>
            <w:color w:val="ED5C57"/>
            <w:sz w:val="24"/>
            <w:szCs w:val="24"/>
            <w:bdr w:val="none" w:sz="0" w:space="0" w:color="auto" w:frame="1"/>
          </w:rPr>
          <w:t>Here's just a quick example, but I will do more research to fine tune the parameters for generating more accurate signals.</w:t>
        </w:r>
      </w:ins>
    </w:p>
    <w:p w14:paraId="2CF01985" w14:textId="77777777" w:rsidR="002A3153" w:rsidRPr="002A3153" w:rsidRDefault="002A3153" w:rsidP="002A3153">
      <w:pPr>
        <w:spacing w:after="0" w:line="240" w:lineRule="auto"/>
        <w:textAlignment w:val="baseline"/>
        <w:rPr>
          <w:ins w:id="36" w:author="Jim Ng" w:date="2022-02-16T14:29:00Z"/>
          <w:rFonts w:ascii="Calibri" w:eastAsia="Times New Roman" w:hAnsi="Calibri" w:cs="Calibri"/>
          <w:color w:val="000000"/>
          <w:sz w:val="24"/>
          <w:szCs w:val="24"/>
        </w:rPr>
      </w:pPr>
      <w:ins w:id="37" w:author="Jim Ng" w:date="2022-02-16T14:29:00Z">
        <w:r w:rsidRPr="002A3153">
          <w:rPr>
            <w:rFonts w:ascii="Calibri" w:eastAsia="Times New Roman" w:hAnsi="Calibri" w:cs="Calibri"/>
            <w:color w:val="000000"/>
            <w:sz w:val="24"/>
            <w:szCs w:val="24"/>
          </w:rPr>
          <w:br/>
        </w:r>
        <w:r w:rsidRPr="002A3153">
          <w:rPr>
            <w:rFonts w:ascii="Calibri" w:eastAsia="Times New Roman" w:hAnsi="Calibri" w:cs="Calibri"/>
            <w:color w:val="ED5C57"/>
            <w:sz w:val="24"/>
            <w:szCs w:val="24"/>
            <w:bdr w:val="none" w:sz="0" w:space="0" w:color="auto" w:frame="1"/>
          </w:rPr>
          <w:t xml:space="preserve">I intend to write a function to take care of all these. And then I will use the "split-apply-combine" strategy to the </w:t>
        </w:r>
        <w:r w:rsidRPr="002A3153">
          <w:rPr>
            <w:rFonts w:ascii="Calibri" w:eastAsia="Times New Roman" w:hAnsi="Calibri" w:cs="Calibri"/>
            <w:color w:val="ED5C57"/>
            <w:sz w:val="24"/>
            <w:szCs w:val="24"/>
            <w:bdr w:val="none" w:sz="0" w:space="0" w:color="auto" w:frame="1"/>
          </w:rPr>
          <w:lastRenderedPageBreak/>
          <w:t xml:space="preserve">whole S&amp;P 500 df. The function will input a df (or </w:t>
        </w:r>
        <w:proofErr w:type="spellStart"/>
        <w:r w:rsidRPr="002A3153">
          <w:rPr>
            <w:rFonts w:ascii="Calibri" w:eastAsia="Times New Roman" w:hAnsi="Calibri" w:cs="Calibri"/>
            <w:color w:val="ED5C57"/>
            <w:sz w:val="24"/>
            <w:szCs w:val="24"/>
            <w:bdr w:val="none" w:sz="0" w:space="0" w:color="auto" w:frame="1"/>
          </w:rPr>
          <w:t>ts</w:t>
        </w:r>
        <w:proofErr w:type="spellEnd"/>
        <w:r w:rsidRPr="002A3153">
          <w:rPr>
            <w:rFonts w:ascii="Calibri" w:eastAsia="Times New Roman" w:hAnsi="Calibri" w:cs="Calibri"/>
            <w:color w:val="ED5C57"/>
            <w:sz w:val="24"/>
            <w:szCs w:val="24"/>
            <w:bdr w:val="none" w:sz="0" w:space="0" w:color="auto" w:frame="1"/>
          </w:rPr>
          <w:t xml:space="preserve"> object for each stock), and then it will output a single value for the ROI. I try to simplify the calculation of ROI by ignoring all the commission, dividend calculation. The function will apply to "daily" calculation only, so it's not for "intraday" trading.</w:t>
        </w:r>
      </w:ins>
    </w:p>
    <w:p w14:paraId="5E1E83F6" w14:textId="6A635188" w:rsidR="002B4905" w:rsidDel="002A3153" w:rsidRDefault="002B4905" w:rsidP="002B4905">
      <w:pPr>
        <w:pStyle w:val="NoSpacing"/>
        <w:rPr>
          <w:ins w:id="38" w:author="O'Connor" w:date="2022-02-16T12:57:00Z"/>
          <w:del w:id="39" w:author="Jim Ng" w:date="2022-02-16T14:29:00Z"/>
        </w:rPr>
      </w:pPr>
      <w:ins w:id="40" w:author="O'Connor" w:date="2022-02-16T12:57:00Z">
        <w:del w:id="41" w:author="Jim Ng" w:date="2022-02-16T14:29:00Z">
          <w:r w:rsidRPr="004A0A41" w:rsidDel="002A3153">
            <w:rPr>
              <w:b/>
            </w:rPr>
            <w:delText>Timeframe</w:delText>
          </w:r>
          <w:r w:rsidDel="002A3153">
            <w:delText>: As you note, you’re comparing the returns of two common technical trading strategies (RSI and MACD</w:delText>
          </w:r>
          <w:r w:rsidRPr="00957B7F" w:rsidDel="002A3153">
            <w:delText xml:space="preserve"> </w:delText>
          </w:r>
          <w:r w:rsidDel="002A3153">
            <w:delText xml:space="preserve">on the S&amp;P 500 </w:delText>
          </w:r>
          <w:r w:rsidRPr="00957B7F" w:rsidDel="002A3153">
            <w:delText>2-year prior to and 2-year after the beginning of the global pandemic.</w:delText>
          </w:r>
          <w:r w:rsidDel="002A3153">
            <w:delText xml:space="preserve"> </w:delText>
          </w:r>
        </w:del>
      </w:ins>
    </w:p>
    <w:p w14:paraId="53B96835" w14:textId="7F3BB594" w:rsidR="002B4905" w:rsidDel="002A3153" w:rsidRDefault="002B4905" w:rsidP="002B4905">
      <w:pPr>
        <w:pStyle w:val="NoSpacing"/>
        <w:rPr>
          <w:ins w:id="42" w:author="O'Connor" w:date="2022-02-16T12:57:00Z"/>
          <w:del w:id="43" w:author="Jim Ng" w:date="2022-02-16T14:29:00Z"/>
        </w:rPr>
      </w:pPr>
    </w:p>
    <w:p w14:paraId="0ADF8C0E" w14:textId="281180AD" w:rsidR="002B4905" w:rsidDel="002A3153" w:rsidRDefault="002B4905" w:rsidP="002B4905">
      <w:pPr>
        <w:pStyle w:val="NoSpacing"/>
        <w:rPr>
          <w:ins w:id="44" w:author="O'Connor" w:date="2022-02-16T12:57:00Z"/>
          <w:del w:id="45" w:author="Jim Ng" w:date="2022-02-16T14:29:00Z"/>
        </w:rPr>
      </w:pPr>
      <w:ins w:id="46" w:author="O'Connor" w:date="2022-02-16T12:57:00Z">
        <w:del w:id="47" w:author="Jim Ng" w:date="2022-02-16T14:29:00Z">
          <w:r w:rsidDel="002A3153">
            <w:delText xml:space="preserve">But why this timeframe? </w:delText>
          </w:r>
          <w:r w:rsidRPr="00957B7F" w:rsidDel="002A3153">
            <w:delText xml:space="preserve"> </w:delText>
          </w:r>
          <w:r w:rsidDel="002A3153">
            <w:delText xml:space="preserve">What is your research question: whether the pandemic has changed the efficiency/performance of technical buy/sell indicators? You state that in H4, but I don’t understand why that is/would be. Why do you believe the pandemic has effected the use of technical indicators?  </w:delText>
          </w:r>
        </w:del>
      </w:ins>
    </w:p>
    <w:p w14:paraId="3D0C9D8C" w14:textId="428241E4" w:rsidR="002B4905" w:rsidDel="002A3153" w:rsidRDefault="002B4905" w:rsidP="002B4905">
      <w:pPr>
        <w:pStyle w:val="NoSpacing"/>
        <w:rPr>
          <w:ins w:id="48" w:author="O'Connor" w:date="2022-02-16T12:57:00Z"/>
          <w:del w:id="49" w:author="Jim Ng" w:date="2022-02-16T14:29:00Z"/>
        </w:rPr>
      </w:pPr>
    </w:p>
    <w:p w14:paraId="2804E0FF" w14:textId="383AE58C" w:rsidR="002B4905" w:rsidDel="002A3153" w:rsidRDefault="002B4905" w:rsidP="002B4905">
      <w:pPr>
        <w:pStyle w:val="NoSpacing"/>
        <w:rPr>
          <w:ins w:id="50" w:author="O'Connor" w:date="2022-02-16T12:57:00Z"/>
          <w:del w:id="51" w:author="Jim Ng" w:date="2022-02-16T14:29:00Z"/>
        </w:rPr>
      </w:pPr>
      <w:ins w:id="52" w:author="O'Connor" w:date="2022-02-16T12:57:00Z">
        <w:del w:id="53" w:author="Jim Ng" w:date="2022-02-16T14:29:00Z">
          <w:r w:rsidRPr="004A0A41" w:rsidDel="002A3153">
            <w:rPr>
              <w:b/>
              <w:bCs/>
            </w:rPr>
            <w:delText>Hypotheses:</w:delText>
          </w:r>
          <w:r w:rsidRPr="00A148B6" w:rsidDel="002A3153">
            <w:rPr>
              <w:bCs/>
            </w:rPr>
            <w:delText xml:space="preserve"> </w:delText>
          </w:r>
          <w:r w:rsidDel="002A3153">
            <w:rPr>
              <w:bCs/>
            </w:rPr>
            <w:delText>in your first (null) hypothesis, you state that “</w:delText>
          </w:r>
          <w:r w:rsidDel="002A3153">
            <w:delText>all indicators make no significant difference in terms of return of investment (ROI), i.e., ROI is not significantly different from 0.”</w:delText>
          </w:r>
        </w:del>
      </w:ins>
    </w:p>
    <w:p w14:paraId="5E386802" w14:textId="46850EC4" w:rsidR="002B4905" w:rsidDel="002A3153" w:rsidRDefault="002B4905" w:rsidP="002B4905">
      <w:pPr>
        <w:pStyle w:val="NoSpacing"/>
        <w:rPr>
          <w:ins w:id="54" w:author="O'Connor" w:date="2022-02-16T12:57:00Z"/>
          <w:del w:id="55" w:author="Jim Ng" w:date="2022-02-16T14:29:00Z"/>
        </w:rPr>
      </w:pPr>
    </w:p>
    <w:p w14:paraId="34FAF89B" w14:textId="48503A30" w:rsidR="002B4905" w:rsidDel="002A3153" w:rsidRDefault="002B4905" w:rsidP="002B4905">
      <w:pPr>
        <w:pStyle w:val="NoSpacing"/>
        <w:rPr>
          <w:ins w:id="56" w:author="O'Connor" w:date="2022-02-16T12:57:00Z"/>
          <w:del w:id="57" w:author="Jim Ng" w:date="2022-02-16T14:29:00Z"/>
        </w:rPr>
      </w:pPr>
      <w:ins w:id="58" w:author="O'Connor" w:date="2022-02-16T12:57:00Z">
        <w:del w:id="59" w:author="Jim Ng" w:date="2022-02-16T14:29:00Z">
          <w:r w:rsidDel="002A3153">
            <w:delText>By “0” do you mean beta (market return)? And by “ROI” do you mean capital appreciation (I assume you’re not capturing dividend returns)?</w:delText>
          </w:r>
        </w:del>
      </w:ins>
    </w:p>
    <w:p w14:paraId="1B203105" w14:textId="48D518C8" w:rsidR="002B4905" w:rsidDel="002A3153" w:rsidRDefault="002B4905" w:rsidP="002B4905">
      <w:pPr>
        <w:pStyle w:val="NoSpacing"/>
        <w:rPr>
          <w:ins w:id="60" w:author="O'Connor" w:date="2022-02-16T12:57:00Z"/>
          <w:del w:id="61" w:author="Jim Ng" w:date="2022-02-16T14:29:00Z"/>
        </w:rPr>
      </w:pPr>
    </w:p>
    <w:p w14:paraId="3D055712" w14:textId="3BC64C86" w:rsidR="002B4905" w:rsidDel="002A3153" w:rsidRDefault="002B4905" w:rsidP="002B4905">
      <w:pPr>
        <w:pStyle w:val="NoSpacing"/>
        <w:rPr>
          <w:ins w:id="62" w:author="O'Connor" w:date="2022-02-16T12:57:00Z"/>
          <w:del w:id="63" w:author="Jim Ng" w:date="2022-02-16T14:29:00Z"/>
        </w:rPr>
      </w:pPr>
      <w:ins w:id="64" w:author="O'Connor" w:date="2022-02-16T12:57:00Z">
        <w:del w:id="65" w:author="Jim Ng" w:date="2022-02-16T14:29:00Z">
          <w:r w:rsidRPr="004A0A41" w:rsidDel="002A3153">
            <w:rPr>
              <w:b/>
            </w:rPr>
            <w:delText>Methodology</w:delText>
          </w:r>
          <w:r w:rsidDel="002A3153">
            <w:delText xml:space="preserve">: in the first two-year timeframe, you’re proposing to buy in January 2018 and measure ROI at the end of December 2019. </w:delText>
          </w:r>
        </w:del>
      </w:ins>
    </w:p>
    <w:p w14:paraId="10EA279B" w14:textId="4172856C" w:rsidR="002B4905" w:rsidDel="002A3153" w:rsidRDefault="002B4905" w:rsidP="002B4905">
      <w:pPr>
        <w:pStyle w:val="NoSpacing"/>
        <w:rPr>
          <w:ins w:id="66" w:author="O'Connor" w:date="2022-02-16T12:57:00Z"/>
          <w:del w:id="67" w:author="Jim Ng" w:date="2022-02-16T14:29:00Z"/>
        </w:rPr>
      </w:pPr>
    </w:p>
    <w:p w14:paraId="01FE2587" w14:textId="708E5FBB" w:rsidR="002B4905" w:rsidRDefault="002B4905" w:rsidP="002B4905">
      <w:pPr>
        <w:pStyle w:val="NoSpacing"/>
        <w:rPr>
          <w:ins w:id="68" w:author="O'Connor" w:date="2022-02-16T12:57:00Z"/>
        </w:rPr>
      </w:pPr>
      <w:ins w:id="69" w:author="O'Connor" w:date="2022-02-16T12:57:00Z">
        <w:del w:id="70" w:author="Jim Ng" w:date="2022-02-16T14:29:00Z">
          <w:r w:rsidDel="002A3153">
            <w:delText>That sounds like a traditional “buy and hold” strategy, but you also state that “The trading decision (“entry”, “exit”) is based on the indicators (and different set of parameters).” What parameters or threshold will you use to trigger a buy or sell based on RSI and MACD strategies? How many trades are you envisioning? If you envision frequent trades, how can are factoring in trading commissions in your return calculations?</w:delText>
          </w:r>
        </w:del>
        <w:r>
          <w:t xml:space="preserve"> </w:t>
        </w:r>
      </w:ins>
    </w:p>
    <w:p w14:paraId="0DF252B6" w14:textId="77777777" w:rsidR="002B4905" w:rsidRDefault="002B4905" w:rsidP="002B4905">
      <w:pPr>
        <w:pStyle w:val="NoSpacing"/>
        <w:rPr>
          <w:ins w:id="71" w:author="O'Connor" w:date="2022-02-16T12:57:00Z"/>
        </w:rPr>
      </w:pPr>
    </w:p>
    <w:p w14:paraId="245BB91B" w14:textId="77777777" w:rsidR="002B4905" w:rsidRDefault="002B4905" w:rsidP="002B4905">
      <w:pPr>
        <w:pStyle w:val="NoSpacing"/>
        <w:rPr>
          <w:ins w:id="72" w:author="O'Connor" w:date="2022-02-16T12:57:00Z"/>
          <w:rFonts w:cstheme="minorHAnsi"/>
          <w:shd w:val="clear" w:color="auto" w:fill="FFFFFF"/>
        </w:rPr>
      </w:pPr>
      <w:ins w:id="73" w:author="O'Connor" w:date="2022-02-16T12:57:00Z">
        <w:r>
          <w:rPr>
            <w:shd w:val="clear" w:color="auto" w:fill="FFFFFF"/>
          </w:rPr>
          <w:t xml:space="preserve">I’ve attached your draft proposal, </w:t>
        </w:r>
        <w:r>
          <w:rPr>
            <w:rFonts w:cstheme="minorHAnsi"/>
            <w:shd w:val="clear" w:color="auto" w:fill="FFFFFF"/>
          </w:rPr>
          <w:t>and uploaded it to the “Draft Proposals with Track Changes” folder in the “Feedback on Drafts” section of the course site.</w:t>
        </w:r>
      </w:ins>
    </w:p>
    <w:p w14:paraId="6DD918FF" w14:textId="77777777" w:rsidR="002B4905" w:rsidRDefault="002B4905" w:rsidP="002B4905">
      <w:pPr>
        <w:pStyle w:val="NoSpacing"/>
        <w:rPr>
          <w:ins w:id="74" w:author="O'Connor" w:date="2022-02-16T12:57:00Z"/>
          <w:shd w:val="clear" w:color="auto" w:fill="FFFFFF"/>
        </w:rPr>
      </w:pPr>
      <w:ins w:id="75" w:author="O'Connor" w:date="2022-02-16T12:57:00Z">
        <w:r>
          <w:rPr>
            <w:shd w:val="clear" w:color="auto" w:fill="FFFFFF"/>
          </w:rPr>
          <w:t>Please let me know if you would care to discuss.</w:t>
        </w:r>
      </w:ins>
    </w:p>
    <w:p w14:paraId="3CA0E6D2" w14:textId="77777777" w:rsidR="002B4905" w:rsidRDefault="002B4905" w:rsidP="002B4905">
      <w:pPr>
        <w:pStyle w:val="NoSpacing"/>
        <w:rPr>
          <w:ins w:id="76" w:author="O'Connor" w:date="2022-02-16T12:57:00Z"/>
          <w:shd w:val="clear" w:color="auto" w:fill="FFFFFF"/>
        </w:rPr>
      </w:pPr>
    </w:p>
    <w:p w14:paraId="03C3ED9F" w14:textId="77777777" w:rsidR="002B4905" w:rsidRPr="00E66569" w:rsidRDefault="002B4905" w:rsidP="002B4905">
      <w:pPr>
        <w:pStyle w:val="NoSpacing"/>
        <w:rPr>
          <w:ins w:id="77" w:author="O'Connor" w:date="2022-02-16T12:57:00Z"/>
          <w:rFonts w:cstheme="minorHAnsi"/>
        </w:rPr>
      </w:pPr>
      <w:ins w:id="78" w:author="O'Connor" w:date="2022-02-16T12:57:00Z">
        <w:r>
          <w:rPr>
            <w:shd w:val="clear" w:color="auto" w:fill="FFFFFF"/>
          </w:rPr>
          <w:t>A</w:t>
        </w:r>
      </w:ins>
    </w:p>
    <w:p w14:paraId="2E6D1AEA" w14:textId="77777777" w:rsidR="002B4905" w:rsidRPr="00942604" w:rsidRDefault="002B4905" w:rsidP="00BD72C4">
      <w:pPr>
        <w:spacing w:line="240" w:lineRule="auto"/>
        <w:contextualSpacing/>
      </w:pPr>
    </w:p>
    <w:sectPr w:rsidR="002B4905" w:rsidRPr="00942604" w:rsidSect="002E68A3">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altName w:val="Arial"/>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05D18"/>
    <w:multiLevelType w:val="hybridMultilevel"/>
    <w:tmpl w:val="6024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B1201"/>
    <w:multiLevelType w:val="hybridMultilevel"/>
    <w:tmpl w:val="5AF6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Connor">
    <w15:presenceInfo w15:providerId="None" w15:userId="O'Connor"/>
  </w15:person>
  <w15:person w15:author="Jim Ng">
    <w15:presenceInfo w15:providerId="Windows Live" w15:userId="d1eb20c58356d1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8A3"/>
    <w:rsid w:val="001522D4"/>
    <w:rsid w:val="002A3153"/>
    <w:rsid w:val="002B4905"/>
    <w:rsid w:val="002E68A3"/>
    <w:rsid w:val="00307437"/>
    <w:rsid w:val="004363F1"/>
    <w:rsid w:val="0063441C"/>
    <w:rsid w:val="00724574"/>
    <w:rsid w:val="00777EB8"/>
    <w:rsid w:val="00832F42"/>
    <w:rsid w:val="00920D7E"/>
    <w:rsid w:val="00942604"/>
    <w:rsid w:val="00957B7F"/>
    <w:rsid w:val="00BD64B3"/>
    <w:rsid w:val="00BD72C4"/>
    <w:rsid w:val="00C230CA"/>
    <w:rsid w:val="00CC5F93"/>
    <w:rsid w:val="00D47D4C"/>
    <w:rsid w:val="00D70C63"/>
    <w:rsid w:val="00D96CA4"/>
    <w:rsid w:val="00DB44A0"/>
    <w:rsid w:val="00E44E63"/>
    <w:rsid w:val="00E548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554A"/>
  <w15:chartTrackingRefBased/>
  <w15:docId w15:val="{D31676EA-2301-4F44-920E-EE3ADCB4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E68A3"/>
  </w:style>
  <w:style w:type="character" w:customStyle="1" w:styleId="DateChar">
    <w:name w:val="Date Char"/>
    <w:basedOn w:val="DefaultParagraphFont"/>
    <w:link w:val="Date"/>
    <w:uiPriority w:val="99"/>
    <w:semiHidden/>
    <w:rsid w:val="002E68A3"/>
  </w:style>
  <w:style w:type="paragraph" w:styleId="ListParagraph">
    <w:name w:val="List Paragraph"/>
    <w:basedOn w:val="Normal"/>
    <w:uiPriority w:val="34"/>
    <w:qFormat/>
    <w:rsid w:val="00C230CA"/>
    <w:pPr>
      <w:ind w:left="720"/>
      <w:contextualSpacing/>
    </w:pPr>
  </w:style>
  <w:style w:type="paragraph" w:styleId="NoSpacing">
    <w:name w:val="No Spacing"/>
    <w:uiPriority w:val="1"/>
    <w:qFormat/>
    <w:rsid w:val="002B4905"/>
    <w:pPr>
      <w:spacing w:after="0" w:line="240" w:lineRule="auto"/>
    </w:pPr>
    <w:rPr>
      <w:rFonts w:eastAsiaTheme="minorHAnsi"/>
      <w:lang w:eastAsia="en-US"/>
    </w:rPr>
  </w:style>
  <w:style w:type="paragraph" w:styleId="Revision">
    <w:name w:val="Revision"/>
    <w:hidden/>
    <w:uiPriority w:val="99"/>
    <w:semiHidden/>
    <w:rsid w:val="00D47D4C"/>
    <w:pPr>
      <w:spacing w:after="0" w:line="240" w:lineRule="auto"/>
    </w:pPr>
  </w:style>
  <w:style w:type="paragraph" w:styleId="NormalWeb">
    <w:name w:val="Normal (Web)"/>
    <w:basedOn w:val="Normal"/>
    <w:uiPriority w:val="99"/>
    <w:semiHidden/>
    <w:unhideWhenUsed/>
    <w:rsid w:val="002A31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383592">
      <w:bodyDiv w:val="1"/>
      <w:marLeft w:val="0"/>
      <w:marRight w:val="0"/>
      <w:marTop w:val="0"/>
      <w:marBottom w:val="0"/>
      <w:divBdr>
        <w:top w:val="none" w:sz="0" w:space="0" w:color="auto"/>
        <w:left w:val="none" w:sz="0" w:space="0" w:color="auto"/>
        <w:bottom w:val="none" w:sz="0" w:space="0" w:color="auto"/>
        <w:right w:val="none" w:sz="0" w:space="0" w:color="auto"/>
      </w:divBdr>
    </w:div>
    <w:div w:id="1120031779">
      <w:bodyDiv w:val="1"/>
      <w:marLeft w:val="0"/>
      <w:marRight w:val="0"/>
      <w:marTop w:val="0"/>
      <w:marBottom w:val="0"/>
      <w:divBdr>
        <w:top w:val="none" w:sz="0" w:space="0" w:color="auto"/>
        <w:left w:val="none" w:sz="0" w:space="0" w:color="auto"/>
        <w:bottom w:val="none" w:sz="0" w:space="0" w:color="auto"/>
        <w:right w:val="none" w:sz="0" w:space="0" w:color="auto"/>
      </w:divBdr>
      <w:divsChild>
        <w:div w:id="279261587">
          <w:marLeft w:val="0"/>
          <w:marRight w:val="0"/>
          <w:marTop w:val="0"/>
          <w:marBottom w:val="0"/>
          <w:divBdr>
            <w:top w:val="none" w:sz="0" w:space="0" w:color="auto"/>
            <w:left w:val="none" w:sz="0" w:space="0" w:color="auto"/>
            <w:bottom w:val="none" w:sz="0" w:space="0" w:color="auto"/>
            <w:right w:val="none" w:sz="0" w:space="0" w:color="auto"/>
          </w:divBdr>
        </w:div>
        <w:div w:id="1566139751">
          <w:marLeft w:val="0"/>
          <w:marRight w:val="0"/>
          <w:marTop w:val="0"/>
          <w:marBottom w:val="0"/>
          <w:divBdr>
            <w:top w:val="none" w:sz="0" w:space="0" w:color="auto"/>
            <w:left w:val="none" w:sz="0" w:space="0" w:color="auto"/>
            <w:bottom w:val="none" w:sz="0" w:space="0" w:color="auto"/>
            <w:right w:val="none" w:sz="0" w:space="0" w:color="auto"/>
          </w:divBdr>
        </w:div>
        <w:div w:id="943422034">
          <w:marLeft w:val="0"/>
          <w:marRight w:val="0"/>
          <w:marTop w:val="0"/>
          <w:marBottom w:val="0"/>
          <w:divBdr>
            <w:top w:val="none" w:sz="0" w:space="0" w:color="auto"/>
            <w:left w:val="none" w:sz="0" w:space="0" w:color="auto"/>
            <w:bottom w:val="none" w:sz="0" w:space="0" w:color="auto"/>
            <w:right w:val="none" w:sz="0" w:space="0" w:color="auto"/>
          </w:divBdr>
        </w:div>
      </w:divsChild>
    </w:div>
    <w:div w:id="1628733342">
      <w:bodyDiv w:val="1"/>
      <w:marLeft w:val="0"/>
      <w:marRight w:val="0"/>
      <w:marTop w:val="0"/>
      <w:marBottom w:val="0"/>
      <w:divBdr>
        <w:top w:val="none" w:sz="0" w:space="0" w:color="auto"/>
        <w:left w:val="none" w:sz="0" w:space="0" w:color="auto"/>
        <w:bottom w:val="none" w:sz="0" w:space="0" w:color="auto"/>
        <w:right w:val="none" w:sz="0" w:space="0" w:color="auto"/>
      </w:divBdr>
    </w:div>
    <w:div w:id="164778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Ng</dc:creator>
  <cp:keywords/>
  <dc:description/>
  <cp:lastModifiedBy>Jim Ng</cp:lastModifiedBy>
  <cp:revision>3</cp:revision>
  <dcterms:created xsi:type="dcterms:W3CDTF">2022-02-16T19:12:00Z</dcterms:created>
  <dcterms:modified xsi:type="dcterms:W3CDTF">2022-02-16T19:29:00Z</dcterms:modified>
</cp:coreProperties>
</file>